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AFD42" w14:textId="514D3610" w:rsidR="00FA780B" w:rsidRDefault="009A3DDD">
      <w:pPr>
        <w:spacing w:line="24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Large </w:t>
      </w:r>
      <w:r w:rsidR="00481289">
        <w:rPr>
          <w:rFonts w:ascii="Times New Roman" w:eastAsia="Times New Roman" w:hAnsi="Times New Roman" w:cs="Times New Roman"/>
          <w:sz w:val="24"/>
          <w:szCs w:val="24"/>
        </w:rPr>
        <w:t>copepod</w:t>
      </w:r>
      <w:r>
        <w:rPr>
          <w:rFonts w:ascii="Times New Roman" w:eastAsia="Times New Roman" w:hAnsi="Times New Roman" w:cs="Times New Roman"/>
          <w:sz w:val="24"/>
          <w:szCs w:val="24"/>
        </w:rPr>
        <w:t xml:space="preserve"> abundance</w:t>
      </w:r>
      <w:r w:rsidR="005D6E84">
        <w:rPr>
          <w:rFonts w:ascii="Times New Roman" w:eastAsia="Times New Roman" w:hAnsi="Times New Roman" w:cs="Times New Roman"/>
          <w:sz w:val="24"/>
          <w:szCs w:val="24"/>
        </w:rPr>
        <w:t xml:space="preserve"> (</w:t>
      </w:r>
      <w:r w:rsidR="00CE0FA9">
        <w:rPr>
          <w:rFonts w:ascii="Times New Roman" w:eastAsia="Times New Roman" w:hAnsi="Times New Roman" w:cs="Times New Roman"/>
          <w:sz w:val="24"/>
          <w:szCs w:val="24"/>
        </w:rPr>
        <w:t xml:space="preserve">sample-based </w:t>
      </w:r>
      <w:r w:rsidR="005D6E84">
        <w:rPr>
          <w:rFonts w:ascii="Times New Roman" w:eastAsia="Times New Roman" w:hAnsi="Times New Roman" w:cs="Times New Roman"/>
          <w:sz w:val="24"/>
          <w:szCs w:val="24"/>
        </w:rPr>
        <w:t>and modeled)</w:t>
      </w:r>
      <w:r>
        <w:rPr>
          <w:rFonts w:ascii="Times New Roman" w:eastAsia="Times New Roman" w:hAnsi="Times New Roman" w:cs="Times New Roman"/>
          <w:sz w:val="24"/>
          <w:szCs w:val="24"/>
        </w:rPr>
        <w:t xml:space="preserve"> as an indicator of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recruitment to age-3 in the southeastern Bering Sea</w:t>
      </w:r>
    </w:p>
    <w:p w14:paraId="1532AFF6" w14:textId="0E1C1A19" w:rsidR="00FA780B" w:rsidRDefault="009A3D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Contributed by</w:t>
      </w:r>
      <w:r>
        <w:rPr>
          <w:rFonts w:ascii="Times New Roman" w:eastAsia="Times New Roman" w:hAnsi="Times New Roman" w:cs="Times New Roman"/>
          <w:sz w:val="24"/>
          <w:szCs w:val="24"/>
        </w:rPr>
        <w:t xml:space="preserve">: </w:t>
      </w:r>
      <w:r w:rsidR="00C43487">
        <w:rPr>
          <w:rFonts w:ascii="Times New Roman" w:eastAsia="Times New Roman" w:hAnsi="Times New Roman" w:cs="Times New Roman"/>
          <w:sz w:val="24"/>
          <w:szCs w:val="24"/>
        </w:rPr>
        <w:t xml:space="preserve">Ellen </w:t>
      </w:r>
      <w:proofErr w:type="spellStart"/>
      <w:r w:rsidR="00C43487">
        <w:rPr>
          <w:rFonts w:ascii="Times New Roman" w:eastAsia="Times New Roman" w:hAnsi="Times New Roman" w:cs="Times New Roman"/>
          <w:sz w:val="24"/>
          <w:szCs w:val="24"/>
        </w:rPr>
        <w:t>Yasumiishi</w:t>
      </w:r>
      <w:proofErr w:type="spellEnd"/>
      <w:r w:rsidR="00C43487">
        <w:rPr>
          <w:rFonts w:ascii="Times New Roman" w:eastAsia="Times New Roman" w:hAnsi="Times New Roman" w:cs="Times New Roman"/>
          <w:sz w:val="24"/>
          <w:szCs w:val="24"/>
        </w:rPr>
        <w:t>,</w:t>
      </w:r>
      <w:r w:rsidR="00C43487" w:rsidRPr="001B7745">
        <w:rPr>
          <w:rFonts w:ascii="Times New Roman" w:eastAsia="Times New Roman" w:hAnsi="Times New Roman" w:cs="Times New Roman"/>
          <w:sz w:val="24"/>
          <w:szCs w:val="24"/>
        </w:rPr>
        <w:t xml:space="preserve"> </w:t>
      </w:r>
      <w:r w:rsidR="00C43487">
        <w:rPr>
          <w:rFonts w:ascii="Times New Roman" w:eastAsia="Times New Roman" w:hAnsi="Times New Roman" w:cs="Times New Roman"/>
          <w:sz w:val="24"/>
          <w:szCs w:val="24"/>
        </w:rPr>
        <w:t>Lisa Eisner</w:t>
      </w:r>
      <w:r w:rsidR="001B7745">
        <w:rPr>
          <w:rFonts w:ascii="Times New Roman" w:eastAsia="Times New Roman" w:hAnsi="Times New Roman" w:cs="Times New Roman"/>
          <w:sz w:val="24"/>
          <w:szCs w:val="24"/>
        </w:rPr>
        <w:t>,</w:t>
      </w:r>
      <w:r w:rsidR="001B7745" w:rsidRPr="001B7745">
        <w:rPr>
          <w:rFonts w:ascii="Times New Roman" w:eastAsia="Times New Roman" w:hAnsi="Times New Roman" w:cs="Times New Roman"/>
          <w:sz w:val="24"/>
          <w:szCs w:val="24"/>
        </w:rPr>
        <w:t xml:space="preserve"> </w:t>
      </w:r>
      <w:r w:rsidR="00524593">
        <w:rPr>
          <w:rFonts w:ascii="Times New Roman" w:eastAsia="Times New Roman" w:hAnsi="Times New Roman" w:cs="Times New Roman"/>
          <w:sz w:val="24"/>
          <w:szCs w:val="24"/>
        </w:rPr>
        <w:t>Dav</w:t>
      </w:r>
      <w:r w:rsidR="00F45834">
        <w:rPr>
          <w:rFonts w:ascii="Times New Roman" w:eastAsia="Times New Roman" w:hAnsi="Times New Roman" w:cs="Times New Roman"/>
          <w:sz w:val="24"/>
          <w:szCs w:val="24"/>
        </w:rPr>
        <w:t>id</w:t>
      </w:r>
      <w:r w:rsidR="00524593">
        <w:rPr>
          <w:rFonts w:ascii="Times New Roman" w:eastAsia="Times New Roman" w:hAnsi="Times New Roman" w:cs="Times New Roman"/>
          <w:sz w:val="24"/>
          <w:szCs w:val="24"/>
        </w:rPr>
        <w:t xml:space="preserve"> Kimmel</w:t>
      </w:r>
    </w:p>
    <w:p w14:paraId="549521D2" w14:textId="6721FA6F" w:rsidR="00FA780B" w:rsidRDefault="009A3D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Contact</w:t>
      </w:r>
      <w:r>
        <w:rPr>
          <w:rFonts w:ascii="Times New Roman" w:eastAsia="Times New Roman" w:hAnsi="Times New Roman" w:cs="Times New Roman"/>
          <w:sz w:val="24"/>
          <w:szCs w:val="24"/>
        </w:rPr>
        <w:t xml:space="preserve">: </w:t>
      </w:r>
      <w:r w:rsidR="0031073C">
        <w:rPr>
          <w:rFonts w:ascii="Times New Roman" w:eastAsia="Times New Roman" w:hAnsi="Times New Roman" w:cs="Times New Roman"/>
          <w:sz w:val="24"/>
          <w:szCs w:val="24"/>
        </w:rPr>
        <w:t xml:space="preserve">Ellen </w:t>
      </w:r>
      <w:proofErr w:type="spellStart"/>
      <w:r w:rsidR="0031073C">
        <w:rPr>
          <w:rFonts w:ascii="Times New Roman" w:eastAsia="Times New Roman" w:hAnsi="Times New Roman" w:cs="Times New Roman"/>
          <w:sz w:val="24"/>
          <w:szCs w:val="24"/>
        </w:rPr>
        <w:t>Yasu</w:t>
      </w:r>
      <w:r w:rsidR="001B7745">
        <w:rPr>
          <w:rFonts w:ascii="Times New Roman" w:eastAsia="Times New Roman" w:hAnsi="Times New Roman" w:cs="Times New Roman"/>
          <w:sz w:val="24"/>
          <w:szCs w:val="24"/>
        </w:rPr>
        <w:t>miishi</w:t>
      </w:r>
      <w:proofErr w:type="spellEnd"/>
    </w:p>
    <w:p w14:paraId="783F4AA1" w14:textId="46CB1831" w:rsidR="00FA780B" w:rsidRDefault="009A3D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Address</w:t>
      </w:r>
      <w:r>
        <w:rPr>
          <w:rFonts w:ascii="Times New Roman" w:eastAsia="Times New Roman" w:hAnsi="Times New Roman" w:cs="Times New Roman"/>
          <w:sz w:val="24"/>
          <w:szCs w:val="24"/>
        </w:rPr>
        <w:t xml:space="preserve">: AFSC, </w:t>
      </w:r>
      <w:r w:rsidR="00980DA3">
        <w:rPr>
          <w:rFonts w:ascii="Times New Roman" w:eastAsia="Times New Roman" w:hAnsi="Times New Roman" w:cs="Times New Roman"/>
          <w:sz w:val="24"/>
          <w:szCs w:val="24"/>
        </w:rPr>
        <w:t xml:space="preserve">17109 </w:t>
      </w:r>
      <w:r w:rsidR="00C43487">
        <w:rPr>
          <w:rFonts w:ascii="Times New Roman" w:eastAsia="Times New Roman" w:hAnsi="Times New Roman" w:cs="Times New Roman"/>
          <w:sz w:val="24"/>
          <w:szCs w:val="24"/>
        </w:rPr>
        <w:t>Point Lena Loop Road, Juneau, AK 99801 ellen.yasumiishi@noaa.gov</w:t>
      </w:r>
      <w:hyperlink r:id="rId4" w:history="1"/>
      <w:r w:rsidR="00C43487">
        <w:rPr>
          <w:rFonts w:ascii="Times New Roman" w:eastAsia="Times New Roman" w:hAnsi="Times New Roman" w:cs="Times New Roman"/>
          <w:sz w:val="24"/>
          <w:szCs w:val="24"/>
        </w:rPr>
        <w:t xml:space="preserve"> </w:t>
      </w:r>
      <w:r w:rsidR="00980DA3" w:rsidDel="00980DA3">
        <w:rPr>
          <w:rFonts w:ascii="Times New Roman" w:eastAsia="Times New Roman" w:hAnsi="Times New Roman" w:cs="Times New Roman"/>
          <w:color w:val="0000FF"/>
          <w:sz w:val="24"/>
          <w:szCs w:val="24"/>
          <w:u w:val="single"/>
        </w:rPr>
        <w:t xml:space="preserve"> </w:t>
      </w:r>
    </w:p>
    <w:p w14:paraId="2F1EFE6C" w14:textId="5DCCB74F" w:rsidR="00FA780B" w:rsidRDefault="009A3D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Last updated</w:t>
      </w:r>
      <w:r>
        <w:rPr>
          <w:rFonts w:ascii="Times New Roman" w:eastAsia="Times New Roman" w:hAnsi="Times New Roman" w:cs="Times New Roman"/>
          <w:sz w:val="24"/>
          <w:szCs w:val="24"/>
        </w:rPr>
        <w:t>: August</w:t>
      </w:r>
      <w:r w:rsidR="00C43487">
        <w:rPr>
          <w:rFonts w:ascii="Times New Roman" w:eastAsia="Times New Roman" w:hAnsi="Times New Roman" w:cs="Times New Roman"/>
          <w:sz w:val="24"/>
          <w:szCs w:val="24"/>
        </w:rPr>
        <w:t xml:space="preserve"> 2020</w:t>
      </w:r>
      <w:r w:rsidR="00486E8B">
        <w:rPr>
          <w:rFonts w:ascii="Times New Roman" w:eastAsia="Times New Roman" w:hAnsi="Times New Roman" w:cs="Times New Roman"/>
          <w:sz w:val="24"/>
          <w:szCs w:val="24"/>
        </w:rPr>
        <w:t>2020</w:t>
      </w:r>
    </w:p>
    <w:p w14:paraId="5313397E" w14:textId="77777777" w:rsidR="00FA780B" w:rsidRDefault="009A3DD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Body of contribution:</w:t>
      </w:r>
    </w:p>
    <w:p w14:paraId="239182D2" w14:textId="25B3A713" w:rsidR="00FA780B" w:rsidRPr="008F3DC3" w:rsidRDefault="009A3D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of indicator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Interannual</w:t>
      </w:r>
      <w:proofErr w:type="spellEnd"/>
      <w:r>
        <w:rPr>
          <w:rFonts w:ascii="Times New Roman" w:eastAsia="Times New Roman" w:hAnsi="Times New Roman" w:cs="Times New Roman"/>
          <w:sz w:val="24"/>
          <w:szCs w:val="24"/>
        </w:rPr>
        <w:t xml:space="preserve"> variations in large </w:t>
      </w:r>
      <w:r w:rsidR="00481289">
        <w:rPr>
          <w:rFonts w:ascii="Times New Roman" w:eastAsia="Times New Roman" w:hAnsi="Times New Roman" w:cs="Times New Roman"/>
          <w:sz w:val="24"/>
          <w:szCs w:val="24"/>
        </w:rPr>
        <w:t xml:space="preserve">copepod </w:t>
      </w:r>
      <w:r>
        <w:rPr>
          <w:rFonts w:ascii="Times New Roman" w:eastAsia="Times New Roman" w:hAnsi="Times New Roman" w:cs="Times New Roman"/>
          <w:sz w:val="24"/>
          <w:szCs w:val="24"/>
        </w:rPr>
        <w:t>abundance</w:t>
      </w:r>
      <w:r w:rsidR="00D73CDA">
        <w:rPr>
          <w:rFonts w:ascii="Times New Roman" w:eastAsia="Times New Roman" w:hAnsi="Times New Roman" w:cs="Times New Roman"/>
          <w:sz w:val="24"/>
          <w:szCs w:val="24"/>
        </w:rPr>
        <w:t xml:space="preserve"> </w:t>
      </w:r>
      <w:r w:rsidR="00E66DF5">
        <w:rPr>
          <w:rFonts w:ascii="Times New Roman" w:eastAsia="Times New Roman" w:hAnsi="Times New Roman" w:cs="Times New Roman"/>
          <w:sz w:val="24"/>
          <w:szCs w:val="24"/>
        </w:rPr>
        <w:t xml:space="preserve">during the age-0 life stage </w:t>
      </w:r>
      <w:r w:rsidR="00481289">
        <w:rPr>
          <w:rFonts w:ascii="Times New Roman" w:eastAsia="Times New Roman" w:hAnsi="Times New Roman" w:cs="Times New Roman"/>
          <w:sz w:val="24"/>
          <w:szCs w:val="24"/>
        </w:rPr>
        <w:t xml:space="preserve">were compared to age-3 walleye </w:t>
      </w:r>
      <w:proofErr w:type="spellStart"/>
      <w:r w:rsidR="00481289">
        <w:rPr>
          <w:rFonts w:ascii="Times New Roman" w:eastAsia="Times New Roman" w:hAnsi="Times New Roman" w:cs="Times New Roman"/>
          <w:sz w:val="24"/>
          <w:szCs w:val="24"/>
        </w:rPr>
        <w:t>pollock</w:t>
      </w:r>
      <w:proofErr w:type="spellEnd"/>
      <w:r w:rsidR="00481289">
        <w:rPr>
          <w:rFonts w:ascii="Times New Roman" w:eastAsia="Times New Roman" w:hAnsi="Times New Roman" w:cs="Times New Roman"/>
          <w:sz w:val="24"/>
          <w:szCs w:val="24"/>
        </w:rPr>
        <w:t xml:space="preserve"> (</w:t>
      </w:r>
      <w:proofErr w:type="spellStart"/>
      <w:r w:rsidR="00481289">
        <w:rPr>
          <w:rFonts w:ascii="Times New Roman" w:eastAsia="Times New Roman" w:hAnsi="Times New Roman" w:cs="Times New Roman"/>
          <w:i/>
          <w:sz w:val="24"/>
          <w:szCs w:val="24"/>
        </w:rPr>
        <w:t>Gadus</w:t>
      </w:r>
      <w:proofErr w:type="spellEnd"/>
      <w:r w:rsidR="00481289">
        <w:rPr>
          <w:rFonts w:ascii="Times New Roman" w:eastAsia="Times New Roman" w:hAnsi="Times New Roman" w:cs="Times New Roman"/>
          <w:sz w:val="24"/>
          <w:szCs w:val="24"/>
        </w:rPr>
        <w:t xml:space="preserve"> </w:t>
      </w:r>
      <w:proofErr w:type="spellStart"/>
      <w:r w:rsidR="00481289">
        <w:rPr>
          <w:rFonts w:ascii="Times New Roman" w:eastAsia="Times New Roman" w:hAnsi="Times New Roman" w:cs="Times New Roman"/>
          <w:i/>
          <w:sz w:val="24"/>
          <w:szCs w:val="24"/>
        </w:rPr>
        <w:t>chalcogrammus</w:t>
      </w:r>
      <w:proofErr w:type="spellEnd"/>
      <w:r w:rsidR="00481289">
        <w:rPr>
          <w:rFonts w:ascii="Times New Roman" w:eastAsia="Times New Roman" w:hAnsi="Times New Roman" w:cs="Times New Roman"/>
          <w:sz w:val="24"/>
          <w:szCs w:val="24"/>
        </w:rPr>
        <w:t>) abund</w:t>
      </w:r>
      <w:r w:rsidR="00931F2E">
        <w:rPr>
          <w:rFonts w:ascii="Times New Roman" w:eastAsia="Times New Roman" w:hAnsi="Times New Roman" w:cs="Times New Roman"/>
          <w:sz w:val="24"/>
          <w:szCs w:val="24"/>
        </w:rPr>
        <w:t>ance (b</w:t>
      </w:r>
      <w:r w:rsidR="00481289">
        <w:rPr>
          <w:rFonts w:ascii="Times New Roman" w:eastAsia="Times New Roman" w:hAnsi="Times New Roman" w:cs="Times New Roman"/>
          <w:sz w:val="24"/>
          <w:szCs w:val="24"/>
        </w:rPr>
        <w:t>illions of fish) for the 2002-201</w:t>
      </w:r>
      <w:r w:rsidR="00486E8B">
        <w:rPr>
          <w:rFonts w:ascii="Times New Roman" w:eastAsia="Times New Roman" w:hAnsi="Times New Roman" w:cs="Times New Roman"/>
          <w:sz w:val="24"/>
          <w:szCs w:val="24"/>
        </w:rPr>
        <w:t>8</w:t>
      </w:r>
      <w:r w:rsidR="00481289">
        <w:rPr>
          <w:rFonts w:ascii="Times New Roman" w:eastAsia="Times New Roman" w:hAnsi="Times New Roman" w:cs="Times New Roman"/>
          <w:sz w:val="24"/>
          <w:szCs w:val="24"/>
        </w:rPr>
        <w:t xml:space="preserve"> year classes on the southeastern Bering Sea shelf, south of 60°N, &lt; 200 m bathymetry</w:t>
      </w:r>
      <w:r w:rsidR="005270F3">
        <w:rPr>
          <w:rFonts w:ascii="Times New Roman" w:eastAsia="Times New Roman" w:hAnsi="Times New Roman" w:cs="Times New Roman"/>
          <w:sz w:val="24"/>
          <w:szCs w:val="24"/>
        </w:rPr>
        <w:t xml:space="preserve"> (Eisner et al. 2020)</w:t>
      </w:r>
      <w:r w:rsidR="00481289">
        <w:rPr>
          <w:rFonts w:ascii="Times New Roman" w:eastAsia="Times New Roman" w:hAnsi="Times New Roman" w:cs="Times New Roman"/>
          <w:sz w:val="24"/>
          <w:szCs w:val="24"/>
        </w:rPr>
        <w:t xml:space="preserve">. </w:t>
      </w:r>
      <w:r w:rsidR="00D73CDA">
        <w:rPr>
          <w:rFonts w:ascii="Times New Roman" w:eastAsia="Times New Roman" w:hAnsi="Times New Roman" w:cs="Times New Roman"/>
          <w:sz w:val="24"/>
          <w:szCs w:val="24"/>
        </w:rPr>
        <w:t xml:space="preserve">The large copepod index sums the </w:t>
      </w:r>
      <w:r w:rsidR="00481289">
        <w:rPr>
          <w:rFonts w:ascii="Times New Roman" w:eastAsia="Times New Roman" w:hAnsi="Times New Roman" w:cs="Times New Roman"/>
          <w:sz w:val="24"/>
          <w:szCs w:val="24"/>
        </w:rPr>
        <w:t xml:space="preserve">abundances of </w:t>
      </w:r>
      <w:proofErr w:type="spellStart"/>
      <w:r w:rsidR="00481289">
        <w:rPr>
          <w:rFonts w:ascii="Times New Roman" w:eastAsia="Times New Roman" w:hAnsi="Times New Roman" w:cs="Times New Roman"/>
          <w:i/>
          <w:sz w:val="24"/>
          <w:szCs w:val="24"/>
        </w:rPr>
        <w:t>Calanus</w:t>
      </w:r>
      <w:proofErr w:type="spellEnd"/>
      <w:r w:rsidR="00481289">
        <w:rPr>
          <w:rFonts w:ascii="Times New Roman" w:eastAsia="Times New Roman" w:hAnsi="Times New Roman" w:cs="Times New Roman"/>
          <w:i/>
          <w:sz w:val="24"/>
          <w:szCs w:val="24"/>
        </w:rPr>
        <w:t xml:space="preserve"> </w:t>
      </w:r>
      <w:proofErr w:type="spellStart"/>
      <w:r w:rsidR="00481289">
        <w:rPr>
          <w:rFonts w:ascii="Times New Roman" w:eastAsia="Times New Roman" w:hAnsi="Times New Roman" w:cs="Times New Roman"/>
          <w:i/>
          <w:sz w:val="24"/>
          <w:szCs w:val="24"/>
        </w:rPr>
        <w:t>marshallae</w:t>
      </w:r>
      <w:proofErr w:type="spellEnd"/>
      <w:r w:rsidR="00481289">
        <w:rPr>
          <w:rFonts w:ascii="Times New Roman" w:eastAsia="Times New Roman" w:hAnsi="Times New Roman" w:cs="Times New Roman"/>
          <w:i/>
          <w:sz w:val="24"/>
          <w:szCs w:val="24"/>
        </w:rPr>
        <w:t>/</w:t>
      </w:r>
      <w:proofErr w:type="spellStart"/>
      <w:r w:rsidR="00481289">
        <w:rPr>
          <w:rFonts w:ascii="Times New Roman" w:eastAsia="Times New Roman" w:hAnsi="Times New Roman" w:cs="Times New Roman"/>
          <w:i/>
          <w:sz w:val="24"/>
          <w:szCs w:val="24"/>
        </w:rPr>
        <w:t>glacialis</w:t>
      </w:r>
      <w:proofErr w:type="spellEnd"/>
      <w:r w:rsidR="00D73CDA">
        <w:rPr>
          <w:rFonts w:ascii="Times New Roman" w:eastAsia="Times New Roman" w:hAnsi="Times New Roman" w:cs="Times New Roman"/>
          <w:i/>
          <w:sz w:val="24"/>
          <w:szCs w:val="24"/>
        </w:rPr>
        <w:t xml:space="preserve"> </w:t>
      </w:r>
      <w:r w:rsidR="00D73CDA" w:rsidRPr="00D73CDA">
        <w:rPr>
          <w:rFonts w:ascii="Times New Roman" w:eastAsia="Times New Roman" w:hAnsi="Times New Roman" w:cs="Times New Roman"/>
          <w:sz w:val="24"/>
          <w:szCs w:val="24"/>
        </w:rPr>
        <w:t>(</w:t>
      </w:r>
      <w:proofErr w:type="spellStart"/>
      <w:r w:rsidR="00D73CDA">
        <w:rPr>
          <w:rFonts w:ascii="Times New Roman" w:eastAsia="Times New Roman" w:hAnsi="Times New Roman" w:cs="Times New Roman"/>
          <w:sz w:val="24"/>
          <w:szCs w:val="24"/>
        </w:rPr>
        <w:t>copepodite</w:t>
      </w:r>
      <w:proofErr w:type="spellEnd"/>
      <w:r w:rsidR="00D73CDA">
        <w:rPr>
          <w:rFonts w:ascii="Times New Roman" w:eastAsia="Times New Roman" w:hAnsi="Times New Roman" w:cs="Times New Roman"/>
          <w:sz w:val="24"/>
          <w:szCs w:val="24"/>
        </w:rPr>
        <w:t xml:space="preserve"> stage 3 (C3)-adult)</w:t>
      </w:r>
      <w:r w:rsidR="00481289">
        <w:rPr>
          <w:rFonts w:ascii="Times New Roman" w:eastAsia="Times New Roman" w:hAnsi="Times New Roman" w:cs="Times New Roman"/>
          <w:sz w:val="24"/>
          <w:szCs w:val="24"/>
        </w:rPr>
        <w:t xml:space="preserve">, </w:t>
      </w:r>
      <w:proofErr w:type="spellStart"/>
      <w:r w:rsidR="00481289">
        <w:rPr>
          <w:rFonts w:ascii="Times New Roman" w:eastAsia="Times New Roman" w:hAnsi="Times New Roman" w:cs="Times New Roman"/>
          <w:i/>
          <w:sz w:val="24"/>
          <w:szCs w:val="24"/>
        </w:rPr>
        <w:t>Neocalanus</w:t>
      </w:r>
      <w:proofErr w:type="spellEnd"/>
      <w:r w:rsidR="00481289">
        <w:rPr>
          <w:rFonts w:ascii="Times New Roman" w:eastAsia="Times New Roman" w:hAnsi="Times New Roman" w:cs="Times New Roman"/>
          <w:sz w:val="24"/>
          <w:szCs w:val="24"/>
        </w:rPr>
        <w:t xml:space="preserve"> spp.</w:t>
      </w:r>
      <w:r w:rsidR="00D73CDA">
        <w:rPr>
          <w:rFonts w:ascii="Times New Roman" w:eastAsia="Times New Roman" w:hAnsi="Times New Roman" w:cs="Times New Roman"/>
          <w:sz w:val="24"/>
          <w:szCs w:val="24"/>
        </w:rPr>
        <w:t xml:space="preserve"> (C3-adult)</w:t>
      </w:r>
      <w:r w:rsidR="00481289">
        <w:rPr>
          <w:rFonts w:ascii="Times New Roman" w:eastAsia="Times New Roman" w:hAnsi="Times New Roman" w:cs="Times New Roman"/>
          <w:sz w:val="24"/>
          <w:szCs w:val="24"/>
        </w:rPr>
        <w:t>,</w:t>
      </w:r>
      <w:r w:rsidR="00D73CDA">
        <w:rPr>
          <w:rFonts w:ascii="Times New Roman" w:eastAsia="Times New Roman" w:hAnsi="Times New Roman" w:cs="Times New Roman"/>
          <w:sz w:val="24"/>
          <w:szCs w:val="24"/>
        </w:rPr>
        <w:t xml:space="preserve"> and </w:t>
      </w:r>
      <w:proofErr w:type="spellStart"/>
      <w:r w:rsidR="00D73CDA">
        <w:rPr>
          <w:rFonts w:ascii="Times New Roman" w:eastAsia="Times New Roman" w:hAnsi="Times New Roman" w:cs="Times New Roman"/>
          <w:i/>
          <w:sz w:val="24"/>
          <w:szCs w:val="24"/>
        </w:rPr>
        <w:t>Metridia</w:t>
      </w:r>
      <w:proofErr w:type="spellEnd"/>
      <w:r w:rsidR="00D73CDA">
        <w:rPr>
          <w:rFonts w:ascii="Times New Roman" w:eastAsia="Times New Roman" w:hAnsi="Times New Roman" w:cs="Times New Roman"/>
          <w:i/>
          <w:sz w:val="24"/>
          <w:szCs w:val="24"/>
        </w:rPr>
        <w:t xml:space="preserve"> </w:t>
      </w:r>
      <w:proofErr w:type="spellStart"/>
      <w:proofErr w:type="gramStart"/>
      <w:r w:rsidR="00D73CDA">
        <w:rPr>
          <w:rFonts w:ascii="Times New Roman" w:eastAsia="Times New Roman" w:hAnsi="Times New Roman" w:cs="Times New Roman"/>
          <w:i/>
          <w:sz w:val="24"/>
          <w:szCs w:val="24"/>
        </w:rPr>
        <w:t>pacifica</w:t>
      </w:r>
      <w:proofErr w:type="spellEnd"/>
      <w:proofErr w:type="gramEnd"/>
      <w:r w:rsidR="00D73CDA" w:rsidRPr="00D73CDA">
        <w:rPr>
          <w:rFonts w:ascii="Times New Roman" w:eastAsia="Times New Roman" w:hAnsi="Times New Roman" w:cs="Times New Roman"/>
          <w:sz w:val="24"/>
          <w:szCs w:val="24"/>
        </w:rPr>
        <w:t xml:space="preserve"> (C4-adult</w:t>
      </w:r>
      <w:r w:rsidR="00D73C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taxa</w:t>
      </w:r>
      <w:r w:rsidR="00481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typically important in age 0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diets</w:t>
      </w:r>
      <w:r w:rsidR="00481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Coyle et al. 2011</w:t>
      </w:r>
      <w:r w:rsidR="00481289">
        <w:rPr>
          <w:rFonts w:ascii="Times New Roman" w:eastAsia="Times New Roman" w:hAnsi="Times New Roman" w:cs="Times New Roman"/>
          <w:sz w:val="24"/>
          <w:szCs w:val="24"/>
        </w:rPr>
        <w:t>)</w:t>
      </w:r>
      <w:r>
        <w:rPr>
          <w:rFonts w:ascii="Times New Roman" w:eastAsia="Times New Roman" w:hAnsi="Times New Roman" w:cs="Times New Roman"/>
          <w:sz w:val="24"/>
          <w:szCs w:val="24"/>
        </w:rPr>
        <w:t>. Zooplankton samples were collected with oblique bongo tows over the water column using 60 cm, 505</w:t>
      </w:r>
      <w:r w:rsidR="00FB5888">
        <w:rPr>
          <w:rFonts w:ascii="Times New Roman" w:eastAsia="Times New Roman" w:hAnsi="Times New Roman" w:cs="Times New Roman"/>
          <w:sz w:val="24"/>
          <w:szCs w:val="24"/>
        </w:rPr>
        <w:t xml:space="preserve"> µm mesh nets for 2002-2011</w:t>
      </w:r>
      <w:r>
        <w:rPr>
          <w:rFonts w:ascii="Times New Roman" w:eastAsia="Times New Roman" w:hAnsi="Times New Roman" w:cs="Times New Roman"/>
          <w:sz w:val="24"/>
          <w:szCs w:val="24"/>
        </w:rPr>
        <w:t xml:space="preserve">, and 20 cm, 153 µm mesh </w:t>
      </w:r>
      <w:r w:rsidR="007862DA">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60 cm, 505 µm nets, de</w:t>
      </w:r>
      <w:r w:rsidR="00481289">
        <w:rPr>
          <w:rFonts w:ascii="Times New Roman" w:eastAsia="Times New Roman" w:hAnsi="Times New Roman" w:cs="Times New Roman"/>
          <w:sz w:val="24"/>
          <w:szCs w:val="24"/>
        </w:rPr>
        <w:t>pending on taxa</w:t>
      </w:r>
      <w:r w:rsidR="00FB5888">
        <w:rPr>
          <w:rFonts w:ascii="Times New Roman" w:eastAsia="Times New Roman" w:hAnsi="Times New Roman" w:cs="Times New Roman"/>
          <w:sz w:val="24"/>
          <w:szCs w:val="24"/>
        </w:rPr>
        <w:t xml:space="preserve"> and stage</w:t>
      </w:r>
      <w:r w:rsidR="00481289">
        <w:rPr>
          <w:rFonts w:ascii="Times New Roman" w:eastAsia="Times New Roman" w:hAnsi="Times New Roman" w:cs="Times New Roman"/>
          <w:sz w:val="24"/>
          <w:szCs w:val="24"/>
        </w:rPr>
        <w:t xml:space="preserve"> for 2012-</w:t>
      </w:r>
      <w:r w:rsidR="00AF6ED4">
        <w:rPr>
          <w:rFonts w:ascii="Times New Roman" w:eastAsia="Times New Roman" w:hAnsi="Times New Roman" w:cs="Times New Roman"/>
          <w:sz w:val="24"/>
          <w:szCs w:val="24"/>
        </w:rPr>
        <w:t>2018</w:t>
      </w:r>
      <w:r>
        <w:rPr>
          <w:rFonts w:ascii="Times New Roman" w:eastAsia="Times New Roman" w:hAnsi="Times New Roman" w:cs="Times New Roman"/>
          <w:sz w:val="24"/>
          <w:szCs w:val="24"/>
        </w:rPr>
        <w:t xml:space="preserve">. Data were collected on </w:t>
      </w:r>
      <w:r w:rsidR="00E551E8">
        <w:rPr>
          <w:rFonts w:ascii="Times New Roman" w:eastAsia="Times New Roman" w:hAnsi="Times New Roman" w:cs="Times New Roman"/>
          <w:sz w:val="24"/>
          <w:szCs w:val="24"/>
        </w:rPr>
        <w:t>the Bering Arctic Subarctic Integrated Survey (</w:t>
      </w:r>
      <w:r>
        <w:rPr>
          <w:rFonts w:ascii="Times New Roman" w:eastAsia="Times New Roman" w:hAnsi="Times New Roman" w:cs="Times New Roman"/>
          <w:sz w:val="24"/>
          <w:szCs w:val="24"/>
        </w:rPr>
        <w:t>BASIS</w:t>
      </w:r>
      <w:r w:rsidR="00E551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fishery oceanography surveys </w:t>
      </w:r>
      <w:r w:rsidR="00A26408">
        <w:rPr>
          <w:rFonts w:ascii="Times New Roman" w:eastAsia="Times New Roman" w:hAnsi="Times New Roman" w:cs="Times New Roman"/>
          <w:sz w:val="24"/>
          <w:szCs w:val="24"/>
        </w:rPr>
        <w:t xml:space="preserve">and along the 70 </w:t>
      </w:r>
      <w:proofErr w:type="spellStart"/>
      <w:r w:rsidR="00A26408">
        <w:rPr>
          <w:rFonts w:ascii="Times New Roman" w:eastAsia="Times New Roman" w:hAnsi="Times New Roman" w:cs="Times New Roman"/>
          <w:sz w:val="24"/>
          <w:szCs w:val="24"/>
        </w:rPr>
        <w:t>misobath</w:t>
      </w:r>
      <w:proofErr w:type="spellEnd"/>
      <w:r w:rsidR="00A264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during mid-August to late September, for four warm years (2002-2005) followed by one average (2006), six cold (2007-2012)</w:t>
      </w:r>
      <w:r w:rsidR="00F675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559F9">
        <w:rPr>
          <w:rFonts w:ascii="Times New Roman" w:eastAsia="Times New Roman" w:hAnsi="Times New Roman" w:cs="Times New Roman"/>
          <w:sz w:val="24"/>
          <w:szCs w:val="24"/>
        </w:rPr>
        <w:t>four</w:t>
      </w:r>
      <w:r w:rsidR="004812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warm (2014</w:t>
      </w:r>
      <w:r w:rsidR="00481289">
        <w:rPr>
          <w:rFonts w:ascii="Times New Roman" w:eastAsia="Times New Roman" w:hAnsi="Times New Roman" w:cs="Times New Roman"/>
          <w:sz w:val="24"/>
          <w:szCs w:val="24"/>
        </w:rPr>
        <w:t>-</w:t>
      </w:r>
      <w:r>
        <w:rPr>
          <w:rFonts w:ascii="Times New Roman" w:eastAsia="Times New Roman" w:hAnsi="Times New Roman" w:cs="Times New Roman"/>
          <w:sz w:val="24"/>
          <w:szCs w:val="24"/>
        </w:rPr>
        <w:t>201</w:t>
      </w:r>
      <w:r w:rsidR="00481289">
        <w:rPr>
          <w:rFonts w:ascii="Times New Roman" w:eastAsia="Times New Roman" w:hAnsi="Times New Roman" w:cs="Times New Roman"/>
          <w:sz w:val="24"/>
          <w:szCs w:val="24"/>
        </w:rPr>
        <w:t>6</w:t>
      </w:r>
      <w:r w:rsidR="005559F9">
        <w:rPr>
          <w:rFonts w:ascii="Times New Roman" w:eastAsia="Times New Roman" w:hAnsi="Times New Roman" w:cs="Times New Roman"/>
          <w:sz w:val="24"/>
          <w:szCs w:val="24"/>
        </w:rPr>
        <w:t>, 2018</w:t>
      </w:r>
      <w:r>
        <w:rPr>
          <w:rFonts w:ascii="Times New Roman" w:eastAsia="Times New Roman" w:hAnsi="Times New Roman" w:cs="Times New Roman"/>
          <w:sz w:val="24"/>
          <w:szCs w:val="24"/>
        </w:rPr>
        <w:t xml:space="preserve">) </w:t>
      </w:r>
      <w:r w:rsidR="00F67502">
        <w:rPr>
          <w:rFonts w:ascii="Times New Roman" w:eastAsia="Times New Roman" w:hAnsi="Times New Roman" w:cs="Times New Roman"/>
          <w:sz w:val="24"/>
          <w:szCs w:val="24"/>
        </w:rPr>
        <w:t xml:space="preserve">and an average year (2017, 70 m </w:t>
      </w:r>
      <w:proofErr w:type="spellStart"/>
      <w:r w:rsidR="00F67502">
        <w:rPr>
          <w:rFonts w:ascii="Times New Roman" w:eastAsia="Times New Roman" w:hAnsi="Times New Roman" w:cs="Times New Roman"/>
          <w:sz w:val="24"/>
          <w:szCs w:val="24"/>
        </w:rPr>
        <w:t>isobath</w:t>
      </w:r>
      <w:proofErr w:type="spellEnd"/>
      <w:r w:rsidR="00F67502">
        <w:rPr>
          <w:rFonts w:ascii="Times New Roman" w:eastAsia="Times New Roman" w:hAnsi="Times New Roman" w:cs="Times New Roman"/>
          <w:sz w:val="24"/>
          <w:szCs w:val="24"/>
        </w:rPr>
        <w:t xml:space="preserve"> only) </w:t>
      </w:r>
      <w:r>
        <w:rPr>
          <w:rFonts w:ascii="Times New Roman" w:eastAsia="Times New Roman" w:hAnsi="Times New Roman" w:cs="Times New Roman"/>
          <w:sz w:val="24"/>
          <w:szCs w:val="24"/>
        </w:rPr>
        <w:t xml:space="preserve">using methods in Eisner et al. (2014). Zooplankton data </w:t>
      </w:r>
      <w:r w:rsidR="00816E25">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not available for 2013. </w:t>
      </w:r>
      <w:r w:rsidR="00FB5888">
        <w:rPr>
          <w:rFonts w:ascii="Times New Roman" w:eastAsia="Times New Roman" w:hAnsi="Times New Roman" w:cs="Times New Roman"/>
          <w:sz w:val="24"/>
          <w:szCs w:val="24"/>
        </w:rPr>
        <w:t>Age</w:t>
      </w:r>
      <w:r w:rsidR="007862DA">
        <w:rPr>
          <w:rFonts w:ascii="Times New Roman" w:eastAsia="Times New Roman" w:hAnsi="Times New Roman" w:cs="Times New Roman"/>
          <w:sz w:val="24"/>
          <w:szCs w:val="24"/>
        </w:rPr>
        <w:t>-</w:t>
      </w:r>
      <w:r w:rsidR="00FB5888">
        <w:rPr>
          <w:rFonts w:ascii="Times New Roman" w:eastAsia="Times New Roman" w:hAnsi="Times New Roman" w:cs="Times New Roman"/>
          <w:sz w:val="24"/>
          <w:szCs w:val="24"/>
        </w:rPr>
        <w:t xml:space="preserve">3 </w:t>
      </w:r>
      <w:proofErr w:type="spellStart"/>
      <w:r w:rsidR="00FB5888">
        <w:rPr>
          <w:rFonts w:ascii="Times New Roman" w:eastAsia="Times New Roman" w:hAnsi="Times New Roman" w:cs="Times New Roman"/>
          <w:sz w:val="24"/>
          <w:szCs w:val="24"/>
        </w:rPr>
        <w:t>p</w:t>
      </w:r>
      <w:r>
        <w:rPr>
          <w:rFonts w:ascii="Times New Roman" w:eastAsia="Times New Roman" w:hAnsi="Times New Roman" w:cs="Times New Roman"/>
          <w:sz w:val="24"/>
          <w:szCs w:val="24"/>
        </w:rPr>
        <w:t>ollock</w:t>
      </w:r>
      <w:proofErr w:type="spellEnd"/>
      <w:r>
        <w:rPr>
          <w:rFonts w:ascii="Times New Roman" w:eastAsia="Times New Roman" w:hAnsi="Times New Roman" w:cs="Times New Roman"/>
          <w:sz w:val="24"/>
          <w:szCs w:val="24"/>
        </w:rPr>
        <w:t xml:space="preserve"> abundance was </w:t>
      </w:r>
      <w:r w:rsidR="00FB5888">
        <w:rPr>
          <w:rFonts w:ascii="Times New Roman" w:eastAsia="Times New Roman" w:hAnsi="Times New Roman" w:cs="Times New Roman"/>
          <w:sz w:val="24"/>
          <w:szCs w:val="24"/>
        </w:rPr>
        <w:t>obtained</w:t>
      </w:r>
      <w:r>
        <w:rPr>
          <w:rFonts w:ascii="Times New Roman" w:eastAsia="Times New Roman" w:hAnsi="Times New Roman" w:cs="Times New Roman"/>
          <w:sz w:val="24"/>
          <w:szCs w:val="24"/>
        </w:rPr>
        <w:t xml:space="preserve"> from the stock assessment report for the 2002-</w:t>
      </w:r>
      <w:r w:rsidR="00CE0FA9">
        <w:rPr>
          <w:rFonts w:ascii="Times New Roman" w:eastAsia="Times New Roman" w:hAnsi="Times New Roman" w:cs="Times New Roman"/>
          <w:sz w:val="24"/>
          <w:szCs w:val="24"/>
        </w:rPr>
        <w:t>201</w:t>
      </w:r>
      <w:r w:rsidR="005559F9">
        <w:rPr>
          <w:rFonts w:ascii="Times New Roman" w:eastAsia="Times New Roman" w:hAnsi="Times New Roman" w:cs="Times New Roman"/>
          <w:sz w:val="24"/>
          <w:szCs w:val="24"/>
        </w:rPr>
        <w:t>6</w:t>
      </w:r>
      <w:r w:rsidR="00CE0F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year c</w:t>
      </w:r>
      <w:r w:rsidR="00E551E8">
        <w:rPr>
          <w:rFonts w:ascii="Times New Roman" w:eastAsia="Times New Roman" w:hAnsi="Times New Roman" w:cs="Times New Roman"/>
          <w:sz w:val="24"/>
          <w:szCs w:val="24"/>
        </w:rPr>
        <w:t>lasses (</w:t>
      </w:r>
      <w:proofErr w:type="spellStart"/>
      <w:r w:rsidR="00E551E8">
        <w:rPr>
          <w:rFonts w:ascii="Times New Roman" w:eastAsia="Times New Roman" w:hAnsi="Times New Roman" w:cs="Times New Roman"/>
          <w:sz w:val="24"/>
          <w:szCs w:val="24"/>
        </w:rPr>
        <w:t>Ianelli</w:t>
      </w:r>
      <w:proofErr w:type="spellEnd"/>
      <w:r w:rsidR="00E551E8">
        <w:rPr>
          <w:rFonts w:ascii="Times New Roman" w:eastAsia="Times New Roman" w:hAnsi="Times New Roman" w:cs="Times New Roman"/>
          <w:sz w:val="24"/>
          <w:szCs w:val="24"/>
        </w:rPr>
        <w:t xml:space="preserve"> et al., </w:t>
      </w:r>
      <w:r w:rsidR="00CE0FA9">
        <w:rPr>
          <w:rFonts w:ascii="Times New Roman" w:eastAsia="Times New Roman" w:hAnsi="Times New Roman" w:cs="Times New Roman"/>
          <w:sz w:val="24"/>
          <w:szCs w:val="24"/>
        </w:rPr>
        <w:t>201</w:t>
      </w:r>
      <w:r w:rsidR="004E2E2A">
        <w:rPr>
          <w:rFonts w:ascii="Times New Roman" w:eastAsia="Times New Roman" w:hAnsi="Times New Roman" w:cs="Times New Roman"/>
          <w:sz w:val="24"/>
          <w:szCs w:val="24"/>
        </w:rPr>
        <w:t>9</w:t>
      </w:r>
      <w:r w:rsidR="0096205A">
        <w:rPr>
          <w:rFonts w:ascii="Times New Roman" w:eastAsia="Times New Roman" w:hAnsi="Times New Roman" w:cs="Times New Roman"/>
          <w:sz w:val="24"/>
          <w:szCs w:val="24"/>
        </w:rPr>
        <w:t xml:space="preserve">). Two estimates of large copepod abundances were calculated, the first using means among stations </w:t>
      </w:r>
      <w:r w:rsidR="00CE0FA9">
        <w:rPr>
          <w:rFonts w:ascii="Times New Roman" w:eastAsia="Times New Roman" w:hAnsi="Times New Roman" w:cs="Times New Roman"/>
          <w:sz w:val="24"/>
          <w:szCs w:val="24"/>
        </w:rPr>
        <w:t>(sample</w:t>
      </w:r>
      <w:r w:rsidR="00FD78A1">
        <w:rPr>
          <w:rFonts w:ascii="Times New Roman" w:eastAsia="Times New Roman" w:hAnsi="Times New Roman" w:cs="Times New Roman"/>
          <w:sz w:val="24"/>
          <w:szCs w:val="24"/>
        </w:rPr>
        <w:t>-</w:t>
      </w:r>
      <w:r w:rsidR="00CE0FA9">
        <w:rPr>
          <w:rFonts w:ascii="Times New Roman" w:eastAsia="Times New Roman" w:hAnsi="Times New Roman" w:cs="Times New Roman"/>
          <w:sz w:val="24"/>
          <w:szCs w:val="24"/>
        </w:rPr>
        <w:t>based)</w:t>
      </w:r>
      <w:r w:rsidR="00FD78A1">
        <w:rPr>
          <w:rFonts w:ascii="Times New Roman" w:eastAsia="Times New Roman" w:hAnsi="Times New Roman" w:cs="Times New Roman"/>
          <w:sz w:val="24"/>
          <w:szCs w:val="24"/>
        </w:rPr>
        <w:t>,</w:t>
      </w:r>
      <w:r w:rsidR="00CE0FA9">
        <w:rPr>
          <w:rFonts w:ascii="Times New Roman" w:eastAsia="Times New Roman" w:hAnsi="Times New Roman" w:cs="Times New Roman"/>
          <w:sz w:val="24"/>
          <w:szCs w:val="24"/>
        </w:rPr>
        <w:t xml:space="preserve"> </w:t>
      </w:r>
      <w:r w:rsidR="0096205A">
        <w:rPr>
          <w:rFonts w:ascii="Times New Roman" w:eastAsia="Times New Roman" w:hAnsi="Times New Roman" w:cs="Times New Roman"/>
          <w:sz w:val="24"/>
          <w:szCs w:val="24"/>
        </w:rPr>
        <w:t xml:space="preserve">and the second using the </w:t>
      </w:r>
      <w:r w:rsidR="005D6E84">
        <w:rPr>
          <w:rFonts w:ascii="Times New Roman" w:eastAsia="Times New Roman" w:hAnsi="Times New Roman" w:cs="Times New Roman"/>
          <w:sz w:val="24"/>
          <w:szCs w:val="24"/>
        </w:rPr>
        <w:t xml:space="preserve">means estimated from the </w:t>
      </w:r>
      <w:proofErr w:type="spellStart"/>
      <w:r w:rsidR="00FB5888">
        <w:rPr>
          <w:rFonts w:ascii="Times New Roman" w:eastAsia="Times New Roman" w:hAnsi="Times New Roman" w:cs="Times New Roman"/>
          <w:sz w:val="24"/>
          <w:szCs w:val="24"/>
        </w:rPr>
        <w:t>geostatistical</w:t>
      </w:r>
      <w:proofErr w:type="spellEnd"/>
      <w:r w:rsidR="00FB5888">
        <w:rPr>
          <w:rFonts w:ascii="Times New Roman" w:eastAsia="Times New Roman" w:hAnsi="Times New Roman" w:cs="Times New Roman"/>
          <w:sz w:val="24"/>
          <w:szCs w:val="24"/>
        </w:rPr>
        <w:t xml:space="preserve"> model, </w:t>
      </w:r>
      <w:r w:rsidR="00240702" w:rsidRPr="00240702">
        <w:rPr>
          <w:rFonts w:ascii="Times New Roman" w:eastAsia="Times New Roman" w:hAnsi="Times New Roman" w:cs="Times New Roman"/>
          <w:sz w:val="24"/>
          <w:szCs w:val="24"/>
        </w:rPr>
        <w:t xml:space="preserve">Vector Autoregressive Spatial Temporal </w:t>
      </w:r>
      <w:r w:rsidR="0096205A">
        <w:rPr>
          <w:rFonts w:ascii="Times New Roman" w:eastAsia="Times New Roman" w:hAnsi="Times New Roman" w:cs="Times New Roman"/>
          <w:sz w:val="24"/>
          <w:szCs w:val="24"/>
        </w:rPr>
        <w:t xml:space="preserve">(VAST) </w:t>
      </w:r>
      <w:r w:rsidR="00FB5888">
        <w:rPr>
          <w:rFonts w:ascii="Times New Roman" w:eastAsia="Times New Roman" w:hAnsi="Times New Roman" w:cs="Times New Roman"/>
          <w:sz w:val="24"/>
          <w:szCs w:val="24"/>
        </w:rPr>
        <w:t xml:space="preserve">package </w:t>
      </w:r>
      <w:r w:rsidR="00E551E8">
        <w:rPr>
          <w:rFonts w:ascii="Times New Roman" w:eastAsia="Times New Roman" w:hAnsi="Times New Roman" w:cs="Times New Roman"/>
          <w:sz w:val="24"/>
          <w:szCs w:val="24"/>
        </w:rPr>
        <w:t xml:space="preserve">version </w:t>
      </w:r>
      <w:r w:rsidR="004E2E2A">
        <w:rPr>
          <w:rFonts w:ascii="Times New Roman" w:eastAsia="Times New Roman" w:hAnsi="Times New Roman" w:cs="Times New Roman"/>
          <w:sz w:val="24"/>
          <w:szCs w:val="24"/>
        </w:rPr>
        <w:t>9</w:t>
      </w:r>
      <w:r w:rsidR="00C02565">
        <w:rPr>
          <w:rFonts w:ascii="Times New Roman" w:eastAsia="Times New Roman" w:hAnsi="Times New Roman" w:cs="Times New Roman"/>
          <w:sz w:val="24"/>
          <w:szCs w:val="24"/>
        </w:rPr>
        <w:t>.</w:t>
      </w:r>
      <w:r w:rsidR="004E2E2A">
        <w:rPr>
          <w:rFonts w:ascii="Times New Roman" w:eastAsia="Times New Roman" w:hAnsi="Times New Roman" w:cs="Times New Roman"/>
          <w:sz w:val="24"/>
          <w:szCs w:val="24"/>
        </w:rPr>
        <w:t>4</w:t>
      </w:r>
      <w:r w:rsidR="00C02565">
        <w:rPr>
          <w:rFonts w:ascii="Times New Roman" w:eastAsia="Times New Roman" w:hAnsi="Times New Roman" w:cs="Times New Roman"/>
          <w:sz w:val="24"/>
          <w:szCs w:val="24"/>
        </w:rPr>
        <w:t>.</w:t>
      </w:r>
      <w:r w:rsidR="00E551E8">
        <w:rPr>
          <w:rFonts w:ascii="Times New Roman" w:eastAsia="Times New Roman" w:hAnsi="Times New Roman" w:cs="Times New Roman"/>
          <w:sz w:val="24"/>
          <w:szCs w:val="24"/>
        </w:rPr>
        <w:t xml:space="preserve">0 </w:t>
      </w:r>
      <w:r w:rsidR="0096205A">
        <w:rPr>
          <w:rFonts w:ascii="Times New Roman" w:eastAsia="Times New Roman" w:hAnsi="Times New Roman" w:cs="Times New Roman"/>
          <w:sz w:val="24"/>
          <w:szCs w:val="24"/>
        </w:rPr>
        <w:t>(</w:t>
      </w:r>
      <w:r w:rsidR="00C02565">
        <w:rPr>
          <w:rFonts w:ascii="Times New Roman" w:eastAsia="Times New Roman" w:hAnsi="Times New Roman" w:cs="Times New Roman"/>
          <w:sz w:val="24"/>
          <w:szCs w:val="24"/>
        </w:rPr>
        <w:t>Thorson et al., 2016a,</w:t>
      </w:r>
      <w:ins w:id="1" w:author="EllenYasumiishi.VM" w:date="2020-10-05T11:48:00Z">
        <w:r w:rsidR="00586E21">
          <w:rPr>
            <w:rFonts w:ascii="Times New Roman" w:eastAsia="Times New Roman" w:hAnsi="Times New Roman" w:cs="Times New Roman"/>
            <w:sz w:val="24"/>
            <w:szCs w:val="24"/>
          </w:rPr>
          <w:t xml:space="preserve"> </w:t>
        </w:r>
      </w:ins>
      <w:r w:rsidR="00C02565">
        <w:rPr>
          <w:rFonts w:ascii="Times New Roman" w:eastAsia="Times New Roman" w:hAnsi="Times New Roman" w:cs="Times New Roman"/>
          <w:sz w:val="24"/>
          <w:szCs w:val="24"/>
        </w:rPr>
        <w:t>b; Thorson and Barnett, 2017</w:t>
      </w:r>
      <w:r w:rsidR="0096205A">
        <w:rPr>
          <w:rFonts w:ascii="Times New Roman" w:eastAsia="Times New Roman" w:hAnsi="Times New Roman" w:cs="Times New Roman"/>
          <w:sz w:val="24"/>
          <w:szCs w:val="24"/>
        </w:rPr>
        <w:t>).</w:t>
      </w:r>
      <w:r w:rsidR="00E551E8">
        <w:rPr>
          <w:rFonts w:ascii="Times New Roman" w:eastAsia="Times New Roman" w:hAnsi="Times New Roman" w:cs="Times New Roman"/>
          <w:sz w:val="24"/>
          <w:szCs w:val="24"/>
        </w:rPr>
        <w:t xml:space="preserve"> We specified </w:t>
      </w:r>
      <w:r w:rsidR="00197E2F">
        <w:rPr>
          <w:rFonts w:ascii="Times New Roman" w:eastAsia="Times New Roman" w:hAnsi="Times New Roman" w:cs="Times New Roman"/>
          <w:sz w:val="24"/>
          <w:szCs w:val="24"/>
        </w:rPr>
        <w:t>3</w:t>
      </w:r>
      <w:r w:rsidR="00E551E8">
        <w:rPr>
          <w:rFonts w:ascii="Times New Roman" w:eastAsia="Times New Roman" w:hAnsi="Times New Roman" w:cs="Times New Roman"/>
          <w:sz w:val="24"/>
          <w:szCs w:val="24"/>
        </w:rPr>
        <w:t xml:space="preserve">0 knots, a log normal distribution, and the delta link function between </w:t>
      </w:r>
      <w:proofErr w:type="gramStart"/>
      <w:r w:rsidR="00E551E8">
        <w:rPr>
          <w:rFonts w:ascii="Times New Roman" w:eastAsia="Times New Roman" w:hAnsi="Times New Roman" w:cs="Times New Roman"/>
          <w:sz w:val="24"/>
          <w:szCs w:val="24"/>
        </w:rPr>
        <w:t>probability</w:t>
      </w:r>
      <w:proofErr w:type="gramEnd"/>
      <w:r w:rsidR="00E551E8">
        <w:rPr>
          <w:rFonts w:ascii="Times New Roman" w:eastAsia="Times New Roman" w:hAnsi="Times New Roman" w:cs="Times New Roman"/>
          <w:sz w:val="24"/>
          <w:szCs w:val="24"/>
        </w:rPr>
        <w:t xml:space="preserve"> or encounter and positive catch rate in VAST.</w:t>
      </w:r>
      <w:r w:rsidR="00197E2F">
        <w:rPr>
          <w:rFonts w:ascii="Times New Roman" w:eastAsia="Times New Roman" w:hAnsi="Times New Roman" w:cs="Times New Roman"/>
          <w:sz w:val="24"/>
          <w:szCs w:val="24"/>
        </w:rPr>
        <w:t xml:space="preserve"> </w:t>
      </w:r>
    </w:p>
    <w:p w14:paraId="20548948" w14:textId="31F69210" w:rsidR="00FA780B" w:rsidRDefault="009A3D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 and trends</w:t>
      </w:r>
      <w:r>
        <w:rPr>
          <w:rFonts w:ascii="Times New Roman" w:eastAsia="Times New Roman" w:hAnsi="Times New Roman" w:cs="Times New Roman"/>
          <w:sz w:val="24"/>
          <w:szCs w:val="24"/>
        </w:rPr>
        <w:t xml:space="preserve">: </w:t>
      </w:r>
      <w:r w:rsidR="00240702">
        <w:rPr>
          <w:rFonts w:ascii="Times New Roman" w:eastAsia="Times New Roman" w:hAnsi="Times New Roman" w:cs="Times New Roman"/>
          <w:sz w:val="24"/>
          <w:szCs w:val="24"/>
        </w:rPr>
        <w:t>P</w:t>
      </w:r>
      <w:r>
        <w:rPr>
          <w:rFonts w:ascii="Times New Roman" w:eastAsia="Times New Roman" w:hAnsi="Times New Roman" w:cs="Times New Roman"/>
          <w:sz w:val="24"/>
          <w:szCs w:val="24"/>
        </w:rPr>
        <w:t>ositive significant linear relationship</w:t>
      </w:r>
      <w:r w:rsidR="0024070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w:t>
      </w:r>
      <w:r w:rsidR="00240702">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found between </w:t>
      </w:r>
      <w:r w:rsidR="00A26408">
        <w:rPr>
          <w:rFonts w:ascii="Times New Roman" w:eastAsia="Times New Roman" w:hAnsi="Times New Roman" w:cs="Times New Roman"/>
          <w:sz w:val="24"/>
          <w:szCs w:val="24"/>
        </w:rPr>
        <w:t xml:space="preserve">BASIS </w:t>
      </w:r>
      <w:r w:rsidR="00CE0FA9">
        <w:rPr>
          <w:rFonts w:ascii="Times New Roman" w:eastAsia="Times New Roman" w:hAnsi="Times New Roman" w:cs="Times New Roman"/>
          <w:sz w:val="24"/>
          <w:szCs w:val="24"/>
        </w:rPr>
        <w:t>sample-based</w:t>
      </w:r>
      <w:r w:rsidR="00A26408">
        <w:rPr>
          <w:rFonts w:ascii="Times New Roman" w:eastAsia="Times New Roman" w:hAnsi="Times New Roman" w:cs="Times New Roman"/>
          <w:sz w:val="24"/>
          <w:szCs w:val="24"/>
        </w:rPr>
        <w:t xml:space="preserve"> mean abundances, BASIS</w:t>
      </w:r>
      <w:r w:rsidR="005270F3">
        <w:rPr>
          <w:rFonts w:ascii="Times New Roman" w:eastAsia="Times New Roman" w:hAnsi="Times New Roman" w:cs="Times New Roman"/>
          <w:sz w:val="24"/>
          <w:szCs w:val="24"/>
        </w:rPr>
        <w:t xml:space="preserve"> </w:t>
      </w:r>
      <w:r w:rsidR="00240702">
        <w:rPr>
          <w:rFonts w:ascii="Times New Roman" w:eastAsia="Times New Roman" w:hAnsi="Times New Roman" w:cs="Times New Roman"/>
          <w:sz w:val="24"/>
          <w:szCs w:val="24"/>
        </w:rPr>
        <w:t>VAST</w:t>
      </w:r>
      <w:r w:rsidR="007C5CA9">
        <w:rPr>
          <w:rFonts w:ascii="Times New Roman" w:eastAsia="Times New Roman" w:hAnsi="Times New Roman" w:cs="Times New Roman"/>
          <w:sz w:val="24"/>
          <w:szCs w:val="24"/>
        </w:rPr>
        <w:t>-</w:t>
      </w:r>
      <w:r w:rsidR="00240702">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mean abundances</w:t>
      </w:r>
      <w:r w:rsidR="00A26408">
        <w:rPr>
          <w:rFonts w:ascii="Times New Roman" w:eastAsia="Times New Roman" w:hAnsi="Times New Roman" w:cs="Times New Roman"/>
          <w:sz w:val="24"/>
          <w:szCs w:val="24"/>
        </w:rPr>
        <w:t xml:space="preserve">, and sample-based mean abundances from the 70 m </w:t>
      </w:r>
      <w:proofErr w:type="spellStart"/>
      <w:r w:rsidR="00A26408">
        <w:rPr>
          <w:rFonts w:ascii="Times New Roman" w:eastAsia="Times New Roman" w:hAnsi="Times New Roman" w:cs="Times New Roman"/>
          <w:sz w:val="24"/>
          <w:szCs w:val="24"/>
        </w:rPr>
        <w:t>isobath</w:t>
      </w:r>
      <w:proofErr w:type="spellEnd"/>
      <w:r w:rsidR="00A26408">
        <w:rPr>
          <w:rFonts w:ascii="Times New Roman" w:eastAsia="Times New Roman" w:hAnsi="Times New Roman" w:cs="Times New Roman"/>
          <w:sz w:val="24"/>
          <w:szCs w:val="24"/>
        </w:rPr>
        <w:t xml:space="preserve"> survey</w:t>
      </w:r>
      <w:r w:rsidR="00F6750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large </w:t>
      </w:r>
      <w:r w:rsidR="007301D3">
        <w:rPr>
          <w:rFonts w:ascii="Times New Roman" w:eastAsia="Times New Roman" w:hAnsi="Times New Roman" w:cs="Times New Roman"/>
          <w:sz w:val="24"/>
          <w:szCs w:val="24"/>
        </w:rPr>
        <w:t>copepods</w:t>
      </w:r>
      <w:r>
        <w:rPr>
          <w:rFonts w:ascii="Times New Roman" w:eastAsia="Times New Roman" w:hAnsi="Times New Roman" w:cs="Times New Roman"/>
          <w:sz w:val="24"/>
          <w:szCs w:val="24"/>
        </w:rPr>
        <w:t xml:space="preserve"> </w:t>
      </w:r>
      <w:r w:rsidR="00240702">
        <w:rPr>
          <w:rFonts w:ascii="Times New Roman" w:eastAsia="Times New Roman" w:hAnsi="Times New Roman" w:cs="Times New Roman"/>
          <w:sz w:val="24"/>
          <w:szCs w:val="24"/>
        </w:rPr>
        <w:t xml:space="preserve">collected </w:t>
      </w:r>
      <w:r>
        <w:rPr>
          <w:rFonts w:ascii="Times New Roman" w:eastAsia="Times New Roman" w:hAnsi="Times New Roman" w:cs="Times New Roman"/>
          <w:sz w:val="24"/>
          <w:szCs w:val="24"/>
        </w:rPr>
        <w:t xml:space="preserve">during the age-0 stage of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and stock as</w:t>
      </w:r>
      <w:r w:rsidR="00240702">
        <w:rPr>
          <w:rFonts w:ascii="Times New Roman" w:eastAsia="Times New Roman" w:hAnsi="Times New Roman" w:cs="Times New Roman"/>
          <w:sz w:val="24"/>
          <w:szCs w:val="24"/>
        </w:rPr>
        <w:t xml:space="preserve">sessment estimates of </w:t>
      </w:r>
      <w:r>
        <w:rPr>
          <w:rFonts w:ascii="Times New Roman" w:eastAsia="Times New Roman" w:hAnsi="Times New Roman" w:cs="Times New Roman"/>
          <w:sz w:val="24"/>
          <w:szCs w:val="24"/>
        </w:rPr>
        <w:t xml:space="preserve">age-3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for the 2002-</w:t>
      </w:r>
      <w:r w:rsidR="00FD78A1">
        <w:rPr>
          <w:rFonts w:ascii="Times New Roman" w:eastAsia="Times New Roman" w:hAnsi="Times New Roman" w:cs="Times New Roman"/>
          <w:sz w:val="24"/>
          <w:szCs w:val="24"/>
        </w:rPr>
        <w:t xml:space="preserve">20155 </w:t>
      </w:r>
      <w:r>
        <w:rPr>
          <w:rFonts w:ascii="Times New Roman" w:eastAsia="Times New Roman" w:hAnsi="Times New Roman" w:cs="Times New Roman"/>
          <w:sz w:val="24"/>
          <w:szCs w:val="24"/>
        </w:rPr>
        <w:t xml:space="preserve">year classes (Figure 1). </w:t>
      </w:r>
      <w:r w:rsidR="002B1159">
        <w:rPr>
          <w:rFonts w:ascii="Times New Roman" w:eastAsia="Times New Roman" w:hAnsi="Times New Roman" w:cs="Times New Roman"/>
          <w:sz w:val="24"/>
          <w:szCs w:val="24"/>
        </w:rPr>
        <w:t>For the BASIS survey stations, t</w:t>
      </w:r>
      <w:r w:rsidR="00240702">
        <w:rPr>
          <w:rFonts w:ascii="Times New Roman" w:eastAsia="Times New Roman" w:hAnsi="Times New Roman" w:cs="Times New Roman"/>
          <w:sz w:val="24"/>
          <w:szCs w:val="24"/>
        </w:rPr>
        <w:t xml:space="preserve">he stronger relationship </w:t>
      </w:r>
      <w:r w:rsidR="002B1159">
        <w:rPr>
          <w:rFonts w:ascii="Times New Roman" w:eastAsia="Times New Roman" w:hAnsi="Times New Roman" w:cs="Times New Roman"/>
          <w:sz w:val="24"/>
          <w:szCs w:val="24"/>
        </w:rPr>
        <w:t xml:space="preserve">of age-3 </w:t>
      </w:r>
      <w:proofErr w:type="spellStart"/>
      <w:r w:rsidR="002B1159">
        <w:rPr>
          <w:rFonts w:ascii="Times New Roman" w:eastAsia="Times New Roman" w:hAnsi="Times New Roman" w:cs="Times New Roman"/>
          <w:sz w:val="24"/>
          <w:szCs w:val="24"/>
        </w:rPr>
        <w:t>pollock</w:t>
      </w:r>
      <w:proofErr w:type="spellEnd"/>
      <w:r w:rsidR="002B1159">
        <w:rPr>
          <w:rFonts w:ascii="Times New Roman" w:eastAsia="Times New Roman" w:hAnsi="Times New Roman" w:cs="Times New Roman"/>
          <w:sz w:val="24"/>
          <w:szCs w:val="24"/>
        </w:rPr>
        <w:t xml:space="preserve"> with the large copepod index </w:t>
      </w:r>
      <w:r w:rsidR="002F6CEE">
        <w:rPr>
          <w:rFonts w:ascii="Times New Roman" w:eastAsia="Times New Roman" w:hAnsi="Times New Roman" w:cs="Times New Roman"/>
          <w:sz w:val="24"/>
          <w:szCs w:val="24"/>
        </w:rPr>
        <w:t>using</w:t>
      </w:r>
      <w:r w:rsidR="00240702">
        <w:rPr>
          <w:rFonts w:ascii="Times New Roman" w:eastAsia="Times New Roman" w:hAnsi="Times New Roman" w:cs="Times New Roman"/>
          <w:sz w:val="24"/>
          <w:szCs w:val="24"/>
        </w:rPr>
        <w:t xml:space="preserve"> the VAST </w:t>
      </w:r>
      <w:r w:rsidR="007C5CA9">
        <w:rPr>
          <w:rFonts w:ascii="Times New Roman" w:eastAsia="Times New Roman" w:hAnsi="Times New Roman" w:cs="Times New Roman"/>
          <w:sz w:val="24"/>
          <w:szCs w:val="24"/>
        </w:rPr>
        <w:t xml:space="preserve">model </w:t>
      </w:r>
      <w:r w:rsidR="002F6CEE">
        <w:rPr>
          <w:rFonts w:ascii="Times New Roman" w:eastAsia="Times New Roman" w:hAnsi="Times New Roman" w:cs="Times New Roman"/>
          <w:sz w:val="24"/>
          <w:szCs w:val="24"/>
        </w:rPr>
        <w:t xml:space="preserve">compared to observed means among stations </w:t>
      </w:r>
      <w:r w:rsidR="00240702">
        <w:rPr>
          <w:rFonts w:ascii="Times New Roman" w:eastAsia="Times New Roman" w:hAnsi="Times New Roman" w:cs="Times New Roman"/>
          <w:sz w:val="24"/>
          <w:szCs w:val="24"/>
        </w:rPr>
        <w:t>(</w:t>
      </w:r>
      <w:r w:rsidR="00240702" w:rsidRPr="00FD78A1">
        <w:rPr>
          <w:rFonts w:ascii="Times New Roman" w:eastAsia="Times New Roman" w:hAnsi="Times New Roman" w:cs="Times New Roman"/>
          <w:i/>
          <w:sz w:val="24"/>
          <w:szCs w:val="24"/>
        </w:rPr>
        <w:t>R</w:t>
      </w:r>
      <w:r w:rsidR="00240702" w:rsidRPr="0095135E">
        <w:rPr>
          <w:rFonts w:ascii="Times New Roman" w:eastAsia="Times New Roman" w:hAnsi="Times New Roman" w:cs="Times New Roman"/>
          <w:sz w:val="24"/>
          <w:szCs w:val="24"/>
          <w:vertAlign w:val="superscript"/>
        </w:rPr>
        <w:t>2</w:t>
      </w:r>
      <w:r w:rsidR="00240702">
        <w:rPr>
          <w:rFonts w:ascii="Times New Roman" w:eastAsia="Times New Roman" w:hAnsi="Times New Roman" w:cs="Times New Roman"/>
          <w:sz w:val="24"/>
          <w:szCs w:val="24"/>
        </w:rPr>
        <w:t xml:space="preserve"> = 0</w:t>
      </w:r>
      <w:r w:rsidR="002F6CEE">
        <w:rPr>
          <w:rFonts w:ascii="Times New Roman" w:eastAsia="Times New Roman" w:hAnsi="Times New Roman" w:cs="Times New Roman"/>
          <w:sz w:val="24"/>
          <w:szCs w:val="24"/>
        </w:rPr>
        <w:t>.</w:t>
      </w:r>
      <w:r w:rsidR="00C02565">
        <w:rPr>
          <w:rFonts w:ascii="Times New Roman" w:eastAsia="Times New Roman" w:hAnsi="Times New Roman" w:cs="Times New Roman"/>
          <w:sz w:val="24"/>
          <w:szCs w:val="24"/>
        </w:rPr>
        <w:t>7</w:t>
      </w:r>
      <w:r w:rsidR="002B1159">
        <w:rPr>
          <w:rFonts w:ascii="Times New Roman" w:eastAsia="Times New Roman" w:hAnsi="Times New Roman" w:cs="Times New Roman"/>
          <w:sz w:val="24"/>
          <w:szCs w:val="24"/>
        </w:rPr>
        <w:t>2</w:t>
      </w:r>
      <w:r w:rsidR="00E66DF5">
        <w:rPr>
          <w:rFonts w:ascii="Times New Roman" w:eastAsia="Times New Roman" w:hAnsi="Times New Roman" w:cs="Times New Roman"/>
          <w:sz w:val="24"/>
          <w:szCs w:val="24"/>
        </w:rPr>
        <w:t>0</w:t>
      </w:r>
      <w:r w:rsidR="00C02565">
        <w:rPr>
          <w:rFonts w:ascii="Times New Roman" w:eastAsia="Times New Roman" w:hAnsi="Times New Roman" w:cs="Times New Roman"/>
          <w:sz w:val="24"/>
          <w:szCs w:val="24"/>
        </w:rPr>
        <w:t xml:space="preserve"> </w:t>
      </w:r>
      <w:r w:rsidR="002F6CEE">
        <w:rPr>
          <w:rFonts w:ascii="Times New Roman" w:eastAsia="Times New Roman" w:hAnsi="Times New Roman" w:cs="Times New Roman"/>
          <w:sz w:val="24"/>
          <w:szCs w:val="24"/>
        </w:rPr>
        <w:t>vs</w:t>
      </w:r>
      <w:r w:rsidR="00240702">
        <w:rPr>
          <w:rFonts w:ascii="Times New Roman" w:eastAsia="Times New Roman" w:hAnsi="Times New Roman" w:cs="Times New Roman"/>
          <w:sz w:val="24"/>
          <w:szCs w:val="24"/>
        </w:rPr>
        <w:t xml:space="preserve"> </w:t>
      </w:r>
      <w:r w:rsidR="00240702" w:rsidRPr="00FD78A1">
        <w:rPr>
          <w:rFonts w:ascii="Times New Roman" w:eastAsia="Times New Roman" w:hAnsi="Times New Roman" w:cs="Times New Roman"/>
          <w:i/>
          <w:sz w:val="24"/>
          <w:szCs w:val="24"/>
        </w:rPr>
        <w:t>R</w:t>
      </w:r>
      <w:r w:rsidR="00240702" w:rsidRPr="0095135E">
        <w:rPr>
          <w:rFonts w:ascii="Times New Roman" w:eastAsia="Times New Roman" w:hAnsi="Times New Roman" w:cs="Times New Roman"/>
          <w:sz w:val="24"/>
          <w:szCs w:val="24"/>
          <w:vertAlign w:val="superscript"/>
        </w:rPr>
        <w:t>2</w:t>
      </w:r>
      <w:r w:rsidR="00240702">
        <w:rPr>
          <w:rFonts w:ascii="Times New Roman" w:eastAsia="Times New Roman" w:hAnsi="Times New Roman" w:cs="Times New Roman"/>
          <w:sz w:val="24"/>
          <w:szCs w:val="24"/>
        </w:rPr>
        <w:t>= 0.</w:t>
      </w:r>
      <w:r w:rsidR="005A6BC4">
        <w:rPr>
          <w:rFonts w:ascii="Times New Roman" w:eastAsia="Times New Roman" w:hAnsi="Times New Roman" w:cs="Times New Roman"/>
          <w:sz w:val="24"/>
          <w:szCs w:val="24"/>
        </w:rPr>
        <w:t>4</w:t>
      </w:r>
      <w:r w:rsidR="00B625AB">
        <w:rPr>
          <w:rFonts w:ascii="Times New Roman" w:eastAsia="Times New Roman" w:hAnsi="Times New Roman" w:cs="Times New Roman"/>
          <w:sz w:val="24"/>
          <w:szCs w:val="24"/>
        </w:rPr>
        <w:t>3</w:t>
      </w:r>
      <w:r w:rsidR="002F6CEE">
        <w:rPr>
          <w:rFonts w:ascii="Times New Roman" w:eastAsia="Times New Roman" w:hAnsi="Times New Roman" w:cs="Times New Roman"/>
          <w:sz w:val="24"/>
          <w:szCs w:val="24"/>
        </w:rPr>
        <w:t>)</w:t>
      </w:r>
      <w:r w:rsidR="002D6A5D">
        <w:rPr>
          <w:rFonts w:ascii="Times New Roman" w:eastAsia="Times New Roman" w:hAnsi="Times New Roman" w:cs="Times New Roman"/>
          <w:sz w:val="24"/>
          <w:szCs w:val="24"/>
        </w:rPr>
        <w:t xml:space="preserve"> </w:t>
      </w:r>
      <w:r w:rsidR="00240702">
        <w:rPr>
          <w:rFonts w:ascii="Times New Roman" w:eastAsia="Times New Roman" w:hAnsi="Times New Roman" w:cs="Times New Roman"/>
          <w:sz w:val="24"/>
          <w:szCs w:val="24"/>
        </w:rPr>
        <w:t>appear</w:t>
      </w:r>
      <w:r w:rsidR="00816E25">
        <w:rPr>
          <w:rFonts w:ascii="Times New Roman" w:eastAsia="Times New Roman" w:hAnsi="Times New Roman" w:cs="Times New Roman"/>
          <w:sz w:val="24"/>
          <w:szCs w:val="24"/>
        </w:rPr>
        <w:t>ed</w:t>
      </w:r>
      <w:r w:rsidR="00240702">
        <w:rPr>
          <w:rFonts w:ascii="Times New Roman" w:eastAsia="Times New Roman" w:hAnsi="Times New Roman" w:cs="Times New Roman"/>
          <w:sz w:val="24"/>
          <w:szCs w:val="24"/>
        </w:rPr>
        <w:t xml:space="preserve"> to be partially due to the VAST </w:t>
      </w:r>
      <w:r w:rsidR="007C5CA9">
        <w:rPr>
          <w:rFonts w:ascii="Times New Roman" w:eastAsia="Times New Roman" w:hAnsi="Times New Roman" w:cs="Times New Roman"/>
          <w:sz w:val="24"/>
          <w:szCs w:val="24"/>
        </w:rPr>
        <w:t xml:space="preserve">model </w:t>
      </w:r>
      <w:r w:rsidR="00240702">
        <w:rPr>
          <w:rFonts w:ascii="Times New Roman" w:eastAsia="Times New Roman" w:hAnsi="Times New Roman" w:cs="Times New Roman"/>
          <w:sz w:val="24"/>
          <w:szCs w:val="24"/>
        </w:rPr>
        <w:t xml:space="preserve">filling in data for survey area </w:t>
      </w:r>
      <w:r w:rsidR="002F6CEE">
        <w:rPr>
          <w:rFonts w:ascii="Times New Roman" w:eastAsia="Times New Roman" w:hAnsi="Times New Roman" w:cs="Times New Roman"/>
          <w:sz w:val="24"/>
          <w:szCs w:val="24"/>
        </w:rPr>
        <w:t xml:space="preserve">missed </w:t>
      </w:r>
      <w:r w:rsidR="00240702">
        <w:rPr>
          <w:rFonts w:ascii="Times New Roman" w:eastAsia="Times New Roman" w:hAnsi="Times New Roman" w:cs="Times New Roman"/>
          <w:sz w:val="24"/>
          <w:szCs w:val="24"/>
        </w:rPr>
        <w:t>in some years (e.g.</w:t>
      </w:r>
      <w:r w:rsidR="002D6A5D">
        <w:rPr>
          <w:rFonts w:ascii="Times New Roman" w:eastAsia="Times New Roman" w:hAnsi="Times New Roman" w:cs="Times New Roman"/>
          <w:sz w:val="24"/>
          <w:szCs w:val="24"/>
        </w:rPr>
        <w:t>,</w:t>
      </w:r>
      <w:r w:rsidR="00240702">
        <w:rPr>
          <w:rFonts w:ascii="Times New Roman" w:eastAsia="Times New Roman" w:hAnsi="Times New Roman" w:cs="Times New Roman"/>
          <w:sz w:val="24"/>
          <w:szCs w:val="24"/>
        </w:rPr>
        <w:t xml:space="preserve"> 2008).</w:t>
      </w:r>
    </w:p>
    <w:p w14:paraId="66236493" w14:textId="38B5E68B" w:rsidR="00BA28A4" w:rsidRDefault="00785664" w:rsidP="00BA28A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Fitted means and standard errors of the age 3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abundances were estimated from the linear regression model using large copepod</w:t>
      </w:r>
      <w:r w:rsidR="00B83540">
        <w:rPr>
          <w:rFonts w:ascii="Times New Roman" w:eastAsia="Times New Roman" w:hAnsi="Times New Roman" w:cs="Times New Roman"/>
          <w:sz w:val="24"/>
          <w:szCs w:val="24"/>
        </w:rPr>
        <w:t xml:space="preserve"> estimate</w:t>
      </w:r>
      <w:r>
        <w:rPr>
          <w:rFonts w:ascii="Times New Roman" w:eastAsia="Times New Roman" w:hAnsi="Times New Roman" w:cs="Times New Roman"/>
          <w:sz w:val="24"/>
          <w:szCs w:val="24"/>
        </w:rPr>
        <w:t xml:space="preserve">s from </w:t>
      </w:r>
      <w:r w:rsidR="002D6A5D">
        <w:rPr>
          <w:rFonts w:ascii="Times New Roman" w:eastAsia="Times New Roman" w:hAnsi="Times New Roman" w:cs="Times New Roman"/>
          <w:sz w:val="24"/>
          <w:szCs w:val="24"/>
        </w:rPr>
        <w:t xml:space="preserve">the </w:t>
      </w:r>
      <w:r w:rsidR="005270F3">
        <w:rPr>
          <w:rFonts w:ascii="Times New Roman" w:eastAsia="Times New Roman" w:hAnsi="Times New Roman" w:cs="Times New Roman"/>
          <w:sz w:val="24"/>
          <w:szCs w:val="24"/>
        </w:rPr>
        <w:t xml:space="preserve">BASIS </w:t>
      </w:r>
      <w:r>
        <w:rPr>
          <w:rFonts w:ascii="Times New Roman" w:eastAsia="Times New Roman" w:hAnsi="Times New Roman" w:cs="Times New Roman"/>
          <w:sz w:val="24"/>
          <w:szCs w:val="24"/>
        </w:rPr>
        <w:t xml:space="preserve">VAST model and compared to the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stock assessment estimates from </w:t>
      </w:r>
      <w:proofErr w:type="spellStart"/>
      <w:r>
        <w:rPr>
          <w:rFonts w:ascii="Times New Roman" w:eastAsia="Times New Roman" w:hAnsi="Times New Roman" w:cs="Times New Roman"/>
          <w:sz w:val="24"/>
          <w:szCs w:val="24"/>
        </w:rPr>
        <w:t>Ianelli</w:t>
      </w:r>
      <w:proofErr w:type="spellEnd"/>
      <w:r>
        <w:rPr>
          <w:rFonts w:ascii="Times New Roman" w:eastAsia="Times New Roman" w:hAnsi="Times New Roman" w:cs="Times New Roman"/>
          <w:sz w:val="24"/>
          <w:szCs w:val="24"/>
        </w:rPr>
        <w:t xml:space="preserve"> et al. (</w:t>
      </w:r>
      <w:r w:rsidR="005A6BC4">
        <w:rPr>
          <w:rFonts w:ascii="Times New Roman" w:eastAsia="Times New Roman" w:hAnsi="Times New Roman" w:cs="Times New Roman"/>
          <w:sz w:val="24"/>
          <w:szCs w:val="24"/>
        </w:rPr>
        <w:t>201</w:t>
      </w:r>
      <w:r w:rsidR="005559F9">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(Figure 2). </w:t>
      </w:r>
      <w:r w:rsidR="00B625AB">
        <w:rPr>
          <w:rFonts w:ascii="Times New Roman" w:eastAsia="Times New Roman" w:hAnsi="Times New Roman" w:cs="Times New Roman"/>
          <w:sz w:val="24"/>
          <w:szCs w:val="24"/>
        </w:rPr>
        <w:t xml:space="preserve">Using the </w:t>
      </w:r>
      <w:r w:rsidR="007C5CA9">
        <w:rPr>
          <w:rFonts w:ascii="Times New Roman" w:eastAsia="Times New Roman" w:hAnsi="Times New Roman" w:cs="Times New Roman"/>
          <w:sz w:val="24"/>
          <w:szCs w:val="24"/>
        </w:rPr>
        <w:t xml:space="preserve">linear </w:t>
      </w:r>
      <w:r w:rsidR="00BA28A4">
        <w:rPr>
          <w:rFonts w:ascii="Times New Roman" w:eastAsia="Times New Roman" w:hAnsi="Times New Roman" w:cs="Times New Roman"/>
          <w:sz w:val="24"/>
          <w:szCs w:val="24"/>
        </w:rPr>
        <w:t>regression model</w:t>
      </w:r>
      <w:r w:rsidR="00B625AB">
        <w:rPr>
          <w:rFonts w:ascii="Times New Roman" w:eastAsia="Times New Roman" w:hAnsi="Times New Roman" w:cs="Times New Roman"/>
          <w:sz w:val="24"/>
          <w:szCs w:val="24"/>
        </w:rPr>
        <w:t xml:space="preserve"> relating copepods to age-3 </w:t>
      </w:r>
      <w:proofErr w:type="spellStart"/>
      <w:r w:rsidR="00B625AB">
        <w:rPr>
          <w:rFonts w:ascii="Times New Roman" w:eastAsia="Times New Roman" w:hAnsi="Times New Roman" w:cs="Times New Roman"/>
          <w:sz w:val="24"/>
          <w:szCs w:val="24"/>
        </w:rPr>
        <w:t>pollock</w:t>
      </w:r>
      <w:proofErr w:type="spellEnd"/>
      <w:r w:rsidR="00B625AB">
        <w:rPr>
          <w:rFonts w:ascii="Times New Roman" w:eastAsia="Times New Roman" w:hAnsi="Times New Roman" w:cs="Times New Roman"/>
          <w:sz w:val="24"/>
          <w:szCs w:val="24"/>
        </w:rPr>
        <w:t xml:space="preserve"> for the 2002-2016 year classes, </w:t>
      </w:r>
      <w:r w:rsidR="00B83540">
        <w:rPr>
          <w:rFonts w:ascii="Times New Roman" w:eastAsia="Times New Roman" w:hAnsi="Times New Roman" w:cs="Times New Roman"/>
          <w:sz w:val="24"/>
          <w:szCs w:val="24"/>
        </w:rPr>
        <w:t xml:space="preserve">the </w:t>
      </w:r>
      <w:r w:rsidR="00BA28A4">
        <w:rPr>
          <w:rFonts w:ascii="Times New Roman" w:eastAsia="Times New Roman" w:hAnsi="Times New Roman" w:cs="Times New Roman"/>
          <w:sz w:val="24"/>
          <w:szCs w:val="24"/>
        </w:rPr>
        <w:t xml:space="preserve">VAST </w:t>
      </w:r>
      <w:r w:rsidR="00B83540">
        <w:rPr>
          <w:rFonts w:ascii="Times New Roman" w:eastAsia="Times New Roman" w:hAnsi="Times New Roman" w:cs="Times New Roman"/>
          <w:sz w:val="24"/>
          <w:szCs w:val="24"/>
        </w:rPr>
        <w:t xml:space="preserve">copepod estimates </w:t>
      </w:r>
      <w:r w:rsidR="008F3DC3">
        <w:rPr>
          <w:rFonts w:ascii="Times New Roman" w:eastAsia="Times New Roman" w:hAnsi="Times New Roman" w:cs="Times New Roman"/>
          <w:sz w:val="24"/>
          <w:szCs w:val="24"/>
        </w:rPr>
        <w:t>in 2018</w:t>
      </w:r>
      <w:r w:rsidR="00B625AB">
        <w:rPr>
          <w:rFonts w:ascii="Times New Roman" w:eastAsia="Times New Roman" w:hAnsi="Times New Roman" w:cs="Times New Roman"/>
          <w:sz w:val="24"/>
          <w:szCs w:val="24"/>
        </w:rPr>
        <w:t xml:space="preserve"> (</w:t>
      </w:r>
      <w:r w:rsidR="002B1159">
        <w:rPr>
          <w:rFonts w:ascii="Times New Roman" w:eastAsia="Times New Roman" w:hAnsi="Times New Roman" w:cs="Times New Roman"/>
          <w:sz w:val="24"/>
          <w:szCs w:val="24"/>
        </w:rPr>
        <w:t xml:space="preserve">5321 </w:t>
      </w:r>
      <w:r w:rsidR="00B625AB">
        <w:rPr>
          <w:rFonts w:ascii="Times New Roman" w:eastAsia="Times New Roman" w:hAnsi="Times New Roman" w:cs="Times New Roman"/>
          <w:sz w:val="24"/>
          <w:szCs w:val="24"/>
        </w:rPr>
        <w:t>#/m</w:t>
      </w:r>
      <w:r w:rsidR="00B625AB" w:rsidRPr="00B46D31">
        <w:rPr>
          <w:rFonts w:ascii="Times New Roman" w:eastAsia="Times New Roman" w:hAnsi="Times New Roman" w:cs="Times New Roman"/>
          <w:sz w:val="24"/>
          <w:szCs w:val="24"/>
          <w:vertAlign w:val="superscript"/>
        </w:rPr>
        <w:t>2</w:t>
      </w:r>
      <w:r w:rsidR="00B625AB">
        <w:rPr>
          <w:rFonts w:ascii="Times New Roman" w:eastAsia="Times New Roman" w:hAnsi="Times New Roman" w:cs="Times New Roman"/>
          <w:sz w:val="24"/>
          <w:szCs w:val="24"/>
        </w:rPr>
        <w:t>)</w:t>
      </w:r>
      <w:r w:rsidR="008F3DC3">
        <w:rPr>
          <w:rFonts w:ascii="Times New Roman" w:eastAsia="Times New Roman" w:hAnsi="Times New Roman" w:cs="Times New Roman"/>
          <w:sz w:val="24"/>
          <w:szCs w:val="24"/>
        </w:rPr>
        <w:t xml:space="preserve"> </w:t>
      </w:r>
      <w:r w:rsidR="00BA28A4">
        <w:rPr>
          <w:rFonts w:ascii="Times New Roman" w:eastAsia="Times New Roman" w:hAnsi="Times New Roman" w:cs="Times New Roman"/>
          <w:sz w:val="24"/>
          <w:szCs w:val="24"/>
        </w:rPr>
        <w:t>predi</w:t>
      </w:r>
      <w:r w:rsidR="00931F2E">
        <w:rPr>
          <w:rFonts w:ascii="Times New Roman" w:eastAsia="Times New Roman" w:hAnsi="Times New Roman" w:cs="Times New Roman"/>
          <w:sz w:val="24"/>
          <w:szCs w:val="24"/>
        </w:rPr>
        <w:t>ct</w:t>
      </w:r>
      <w:r w:rsidR="00B83540">
        <w:rPr>
          <w:rFonts w:ascii="Times New Roman" w:eastAsia="Times New Roman" w:hAnsi="Times New Roman" w:cs="Times New Roman"/>
          <w:sz w:val="24"/>
          <w:szCs w:val="24"/>
        </w:rPr>
        <w:t>s</w:t>
      </w:r>
      <w:r w:rsidR="00931F2E">
        <w:rPr>
          <w:rFonts w:ascii="Times New Roman" w:eastAsia="Times New Roman" w:hAnsi="Times New Roman" w:cs="Times New Roman"/>
          <w:sz w:val="24"/>
          <w:szCs w:val="24"/>
        </w:rPr>
        <w:t xml:space="preserve"> </w:t>
      </w:r>
      <w:r w:rsidR="002B1159">
        <w:rPr>
          <w:rFonts w:ascii="Times New Roman" w:eastAsia="Times New Roman" w:hAnsi="Times New Roman" w:cs="Times New Roman"/>
          <w:sz w:val="24"/>
          <w:szCs w:val="24"/>
        </w:rPr>
        <w:t>below average</w:t>
      </w:r>
      <w:r w:rsidR="007C5CA9">
        <w:rPr>
          <w:rFonts w:ascii="Times New Roman" w:eastAsia="Times New Roman" w:hAnsi="Times New Roman" w:cs="Times New Roman"/>
          <w:sz w:val="24"/>
          <w:szCs w:val="24"/>
        </w:rPr>
        <w:t xml:space="preserve"> </w:t>
      </w:r>
      <w:r w:rsidR="00931F2E">
        <w:rPr>
          <w:rFonts w:ascii="Times New Roman" w:eastAsia="Times New Roman" w:hAnsi="Times New Roman" w:cs="Times New Roman"/>
          <w:sz w:val="24"/>
          <w:szCs w:val="24"/>
        </w:rPr>
        <w:t xml:space="preserve">abundance of </w:t>
      </w:r>
      <w:r w:rsidR="00BA28A4">
        <w:rPr>
          <w:rFonts w:ascii="Times New Roman" w:eastAsia="Times New Roman" w:hAnsi="Times New Roman" w:cs="Times New Roman"/>
          <w:sz w:val="24"/>
          <w:szCs w:val="24"/>
        </w:rPr>
        <w:t xml:space="preserve">age-3 </w:t>
      </w:r>
      <w:proofErr w:type="spellStart"/>
      <w:r w:rsidR="00BA28A4">
        <w:rPr>
          <w:rFonts w:ascii="Times New Roman" w:eastAsia="Times New Roman" w:hAnsi="Times New Roman" w:cs="Times New Roman"/>
          <w:sz w:val="24"/>
          <w:szCs w:val="24"/>
        </w:rPr>
        <w:t>pollock</w:t>
      </w:r>
      <w:proofErr w:type="spellEnd"/>
      <w:r w:rsidR="00BA28A4">
        <w:rPr>
          <w:rFonts w:ascii="Times New Roman" w:eastAsia="Times New Roman" w:hAnsi="Times New Roman" w:cs="Times New Roman"/>
          <w:sz w:val="24"/>
          <w:szCs w:val="24"/>
        </w:rPr>
        <w:t xml:space="preserve"> </w:t>
      </w:r>
      <w:r w:rsidR="008F3DC3">
        <w:rPr>
          <w:rFonts w:ascii="Times New Roman" w:eastAsia="Times New Roman" w:hAnsi="Times New Roman" w:cs="Times New Roman"/>
          <w:sz w:val="24"/>
          <w:szCs w:val="24"/>
        </w:rPr>
        <w:t>in 2021</w:t>
      </w:r>
      <w:r w:rsidR="00B625AB">
        <w:rPr>
          <w:rFonts w:ascii="Times New Roman" w:eastAsia="Times New Roman" w:hAnsi="Times New Roman" w:cs="Times New Roman"/>
          <w:sz w:val="24"/>
          <w:szCs w:val="24"/>
        </w:rPr>
        <w:t xml:space="preserve"> (</w:t>
      </w:r>
      <w:r w:rsidR="002B1159">
        <w:rPr>
          <w:rFonts w:ascii="Times New Roman" w:eastAsia="Times New Roman" w:hAnsi="Times New Roman" w:cs="Times New Roman"/>
          <w:sz w:val="24"/>
          <w:szCs w:val="24"/>
        </w:rPr>
        <w:t>3959</w:t>
      </w:r>
      <w:r w:rsidR="00B625AB">
        <w:rPr>
          <w:rFonts w:ascii="Times New Roman" w:eastAsia="Times New Roman" w:hAnsi="Times New Roman" w:cs="Times New Roman"/>
          <w:sz w:val="24"/>
          <w:szCs w:val="24"/>
        </w:rPr>
        <w:t xml:space="preserve"> million, SE=</w:t>
      </w:r>
      <w:r w:rsidR="002B1159">
        <w:rPr>
          <w:rFonts w:ascii="Times New Roman" w:eastAsia="Times New Roman" w:hAnsi="Times New Roman" w:cs="Times New Roman"/>
          <w:sz w:val="24"/>
          <w:szCs w:val="24"/>
        </w:rPr>
        <w:t>642</w:t>
      </w:r>
      <w:r w:rsidR="00B625AB">
        <w:rPr>
          <w:rFonts w:ascii="Times New Roman" w:eastAsia="Times New Roman" w:hAnsi="Times New Roman" w:cs="Times New Roman"/>
          <w:sz w:val="24"/>
          <w:szCs w:val="24"/>
        </w:rPr>
        <w:t xml:space="preserve"> million) for</w:t>
      </w:r>
      <w:r w:rsidR="00BA28A4">
        <w:rPr>
          <w:rFonts w:ascii="Times New Roman" w:eastAsia="Times New Roman" w:hAnsi="Times New Roman" w:cs="Times New Roman"/>
          <w:sz w:val="24"/>
          <w:szCs w:val="24"/>
        </w:rPr>
        <w:t xml:space="preserve"> the 201</w:t>
      </w:r>
      <w:r w:rsidR="005559F9">
        <w:rPr>
          <w:rFonts w:ascii="Times New Roman" w:eastAsia="Times New Roman" w:hAnsi="Times New Roman" w:cs="Times New Roman"/>
          <w:sz w:val="24"/>
          <w:szCs w:val="24"/>
        </w:rPr>
        <w:t>8</w:t>
      </w:r>
      <w:r w:rsidR="00BA28A4">
        <w:rPr>
          <w:rFonts w:ascii="Times New Roman" w:eastAsia="Times New Roman" w:hAnsi="Times New Roman" w:cs="Times New Roman"/>
          <w:sz w:val="24"/>
          <w:szCs w:val="24"/>
        </w:rPr>
        <w:t xml:space="preserve"> year class.</w:t>
      </w:r>
      <w:r w:rsidR="003174D0">
        <w:rPr>
          <w:rFonts w:ascii="Times New Roman" w:eastAsia="Times New Roman" w:hAnsi="Times New Roman" w:cs="Times New Roman"/>
          <w:sz w:val="24"/>
          <w:szCs w:val="24"/>
        </w:rPr>
        <w:t xml:space="preserve"> For data collected from the 70m </w:t>
      </w:r>
      <w:proofErr w:type="spellStart"/>
      <w:r w:rsidR="003174D0">
        <w:rPr>
          <w:rFonts w:ascii="Times New Roman" w:eastAsia="Times New Roman" w:hAnsi="Times New Roman" w:cs="Times New Roman"/>
          <w:sz w:val="24"/>
          <w:szCs w:val="24"/>
        </w:rPr>
        <w:t>isobath</w:t>
      </w:r>
      <w:proofErr w:type="spellEnd"/>
      <w:r w:rsidR="003174D0">
        <w:rPr>
          <w:rFonts w:ascii="Times New Roman" w:eastAsia="Times New Roman" w:hAnsi="Times New Roman" w:cs="Times New Roman"/>
          <w:sz w:val="24"/>
          <w:szCs w:val="24"/>
        </w:rPr>
        <w:t xml:space="preserve">, the large copepod index from 2017 predicts relatively higher recruitment of Pollock to age-3 in 2020 than from the 2018 year class that will recruit to age-3 in 2021. However, the low values of the copepod indices predict relatively low recruitment to age-3 for the 2017 and 2018 year classes of </w:t>
      </w:r>
      <w:proofErr w:type="spellStart"/>
      <w:r w:rsidR="003174D0">
        <w:rPr>
          <w:rFonts w:ascii="Times New Roman" w:eastAsia="Times New Roman" w:hAnsi="Times New Roman" w:cs="Times New Roman"/>
          <w:sz w:val="24"/>
          <w:szCs w:val="24"/>
        </w:rPr>
        <w:t>pollock</w:t>
      </w:r>
      <w:proofErr w:type="spellEnd"/>
      <w:r w:rsidR="003174D0">
        <w:rPr>
          <w:rFonts w:ascii="Times New Roman" w:eastAsia="Times New Roman" w:hAnsi="Times New Roman" w:cs="Times New Roman"/>
          <w:sz w:val="24"/>
          <w:szCs w:val="24"/>
        </w:rPr>
        <w:t>.</w:t>
      </w:r>
    </w:p>
    <w:p w14:paraId="132CD88B" w14:textId="5B930D97" w:rsidR="00FA780B" w:rsidRDefault="009A3D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Factors influencing observed trends</w:t>
      </w:r>
      <w:r>
        <w:rPr>
          <w:rFonts w:ascii="Times New Roman" w:eastAsia="Times New Roman" w:hAnsi="Times New Roman" w:cs="Times New Roman"/>
          <w:sz w:val="24"/>
          <w:szCs w:val="24"/>
        </w:rPr>
        <w:t>: Increases in sea ice extent and duration were associated with increases in large zooplankton abundances on the shelf (Eisner et al., 2014, 2015</w:t>
      </w:r>
      <w:r w:rsidR="005270F3">
        <w:rPr>
          <w:rFonts w:ascii="Times New Roman" w:eastAsia="Times New Roman" w:hAnsi="Times New Roman" w:cs="Times New Roman"/>
          <w:sz w:val="24"/>
          <w:szCs w:val="24"/>
        </w:rPr>
        <w:t>, 2020</w:t>
      </w:r>
      <w:r>
        <w:rPr>
          <w:rFonts w:ascii="Times New Roman" w:eastAsia="Times New Roman" w:hAnsi="Times New Roman" w:cs="Times New Roman"/>
          <w:sz w:val="24"/>
          <w:szCs w:val="24"/>
        </w:rPr>
        <w:t xml:space="preserve">), increases in large copepods and </w:t>
      </w:r>
      <w:proofErr w:type="spellStart"/>
      <w:r>
        <w:rPr>
          <w:rFonts w:ascii="Times New Roman" w:eastAsia="Times New Roman" w:hAnsi="Times New Roman" w:cs="Times New Roman"/>
          <w:sz w:val="24"/>
          <w:szCs w:val="24"/>
        </w:rPr>
        <w:t>euphausiids</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diets (Coyle et al., 2011) and increases in age-0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lipid content (</w:t>
      </w:r>
      <w:proofErr w:type="spellStart"/>
      <w:r>
        <w:rPr>
          <w:rFonts w:ascii="Times New Roman" w:eastAsia="Times New Roman" w:hAnsi="Times New Roman" w:cs="Times New Roman"/>
          <w:sz w:val="24"/>
          <w:szCs w:val="24"/>
        </w:rPr>
        <w:t>Heintz</w:t>
      </w:r>
      <w:proofErr w:type="spellEnd"/>
      <w:r>
        <w:rPr>
          <w:rFonts w:ascii="Times New Roman" w:eastAsia="Times New Roman" w:hAnsi="Times New Roman" w:cs="Times New Roman"/>
          <w:sz w:val="24"/>
          <w:szCs w:val="24"/>
        </w:rPr>
        <w:t xml:space="preserve"> et al., 2013). The increases in sea ice and associated ice algae and phytoplankton may provide an early food source for large crustacean zooplankton reproduction and growth (Baer and </w:t>
      </w:r>
      <w:proofErr w:type="spellStart"/>
      <w:r>
        <w:rPr>
          <w:rFonts w:ascii="Times New Roman" w:eastAsia="Times New Roman" w:hAnsi="Times New Roman" w:cs="Times New Roman"/>
          <w:sz w:val="24"/>
          <w:szCs w:val="24"/>
        </w:rPr>
        <w:t>Napp</w:t>
      </w:r>
      <w:proofErr w:type="spellEnd"/>
      <w:r>
        <w:rPr>
          <w:rFonts w:ascii="Times New Roman" w:eastAsia="Times New Roman" w:hAnsi="Times New Roman" w:cs="Times New Roman"/>
          <w:sz w:val="24"/>
          <w:szCs w:val="24"/>
        </w:rPr>
        <w:t xml:space="preserve"> 2003; Hunt et al., 2011). These large zooplankton taxa contain high lipid concentrations (especially in cold, high ice years) which in turn increases the lipid content in their predators such as age-0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and other fish that forage on these taxa. Increases in energy density (lipids) in age-0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allow them to survive their first winter (a time of high mortality) and eventually recruit into the fishery. Accordingly, a strong relationship has been shown for energy density in age-0 fish and age-3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abundance (</w:t>
      </w:r>
      <w:proofErr w:type="spellStart"/>
      <w:r>
        <w:rPr>
          <w:rFonts w:ascii="Times New Roman" w:eastAsia="Times New Roman" w:hAnsi="Times New Roman" w:cs="Times New Roman"/>
          <w:sz w:val="24"/>
          <w:szCs w:val="24"/>
        </w:rPr>
        <w:t>Heintz</w:t>
      </w:r>
      <w:proofErr w:type="spellEnd"/>
      <w:r>
        <w:rPr>
          <w:rFonts w:ascii="Times New Roman" w:eastAsia="Times New Roman" w:hAnsi="Times New Roman" w:cs="Times New Roman"/>
          <w:sz w:val="24"/>
          <w:szCs w:val="24"/>
        </w:rPr>
        <w:t xml:space="preserve"> et al., 2013). </w:t>
      </w:r>
    </w:p>
    <w:p w14:paraId="3A7C04C5" w14:textId="52304357" w:rsidR="00FA780B" w:rsidRDefault="009A3DDD">
      <w:r>
        <w:rPr>
          <w:rFonts w:ascii="Times New Roman" w:eastAsia="Times New Roman" w:hAnsi="Times New Roman" w:cs="Times New Roman"/>
          <w:b/>
          <w:sz w:val="24"/>
          <w:szCs w:val="24"/>
        </w:rPr>
        <w:t>Implications</w:t>
      </w:r>
      <w:r>
        <w:rPr>
          <w:rFonts w:ascii="Times New Roman" w:eastAsia="Times New Roman" w:hAnsi="Times New Roman" w:cs="Times New Roman"/>
          <w:sz w:val="24"/>
          <w:szCs w:val="24"/>
        </w:rPr>
        <w:t xml:space="preserve">: Our results suggest </w:t>
      </w:r>
      <w:r w:rsidR="00A26408">
        <w:rPr>
          <w:rFonts w:ascii="Times New Roman" w:eastAsia="Times New Roman" w:hAnsi="Times New Roman" w:cs="Times New Roman"/>
          <w:sz w:val="24"/>
          <w:szCs w:val="24"/>
        </w:rPr>
        <w:t>low</w:t>
      </w:r>
      <w:r>
        <w:rPr>
          <w:rFonts w:ascii="Times New Roman" w:eastAsia="Times New Roman" w:hAnsi="Times New Roman" w:cs="Times New Roman"/>
          <w:sz w:val="24"/>
          <w:szCs w:val="24"/>
        </w:rPr>
        <w:t xml:space="preserve"> availability of large </w:t>
      </w:r>
      <w:r w:rsidR="00A341D1">
        <w:rPr>
          <w:rFonts w:ascii="Times New Roman" w:eastAsia="Times New Roman" w:hAnsi="Times New Roman" w:cs="Times New Roman"/>
          <w:sz w:val="24"/>
          <w:szCs w:val="24"/>
        </w:rPr>
        <w:t>copepod</w:t>
      </w:r>
      <w:r>
        <w:rPr>
          <w:rFonts w:ascii="Times New Roman" w:eastAsia="Times New Roman" w:hAnsi="Times New Roman" w:cs="Times New Roman"/>
          <w:sz w:val="24"/>
          <w:szCs w:val="24"/>
        </w:rPr>
        <w:t xml:space="preserve"> prey </w:t>
      </w:r>
      <w:r w:rsidR="002B1159">
        <w:rPr>
          <w:rFonts w:ascii="Times New Roman" w:eastAsia="Times New Roman" w:hAnsi="Times New Roman" w:cs="Times New Roman"/>
          <w:sz w:val="24"/>
          <w:szCs w:val="24"/>
        </w:rPr>
        <w:t xml:space="preserve">for age-0 </w:t>
      </w:r>
      <w:proofErr w:type="spellStart"/>
      <w:r w:rsidR="002B1159">
        <w:rPr>
          <w:rFonts w:ascii="Times New Roman" w:eastAsia="Times New Roman" w:hAnsi="Times New Roman" w:cs="Times New Roman"/>
          <w:sz w:val="24"/>
          <w:szCs w:val="24"/>
        </w:rPr>
        <w:t>pollock</w:t>
      </w:r>
      <w:proofErr w:type="spellEnd"/>
      <w:r w:rsidR="002B11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during the first year </w:t>
      </w:r>
      <w:r w:rsidR="002B1159">
        <w:rPr>
          <w:rFonts w:ascii="Times New Roman" w:eastAsia="Times New Roman" w:hAnsi="Times New Roman" w:cs="Times New Roman"/>
          <w:sz w:val="24"/>
          <w:szCs w:val="24"/>
        </w:rPr>
        <w:t>of life</w:t>
      </w:r>
      <w:r>
        <w:rPr>
          <w:rFonts w:ascii="Times New Roman" w:eastAsia="Times New Roman" w:hAnsi="Times New Roman" w:cs="Times New Roman"/>
          <w:sz w:val="24"/>
          <w:szCs w:val="24"/>
        </w:rPr>
        <w:t xml:space="preserve"> in </w:t>
      </w:r>
      <w:r w:rsidR="003174D0">
        <w:rPr>
          <w:rFonts w:ascii="Times New Roman" w:eastAsia="Times New Roman" w:hAnsi="Times New Roman" w:cs="Times New Roman"/>
          <w:sz w:val="24"/>
          <w:szCs w:val="24"/>
        </w:rPr>
        <w:t xml:space="preserve">2017 and </w:t>
      </w:r>
      <w:r w:rsidR="00A341D1">
        <w:rPr>
          <w:rFonts w:ascii="Times New Roman" w:eastAsia="Times New Roman" w:hAnsi="Times New Roman" w:cs="Times New Roman"/>
          <w:sz w:val="24"/>
          <w:szCs w:val="24"/>
        </w:rPr>
        <w:t>201</w:t>
      </w:r>
      <w:r w:rsidR="00AD28D3">
        <w:rPr>
          <w:rFonts w:ascii="Times New Roman" w:eastAsia="Times New Roman" w:hAnsi="Times New Roman" w:cs="Times New Roman"/>
          <w:sz w:val="24"/>
          <w:szCs w:val="24"/>
        </w:rPr>
        <w:t>8</w:t>
      </w:r>
      <w:r w:rsidR="00B625AB">
        <w:rPr>
          <w:rFonts w:ascii="Times New Roman" w:eastAsia="Times New Roman" w:hAnsi="Times New Roman" w:cs="Times New Roman"/>
          <w:sz w:val="24"/>
          <w:szCs w:val="24"/>
        </w:rPr>
        <w:t xml:space="preserve">. These conditions may </w:t>
      </w:r>
      <w:r w:rsidR="00A26408">
        <w:rPr>
          <w:rFonts w:ascii="Times New Roman" w:eastAsia="Times New Roman" w:hAnsi="Times New Roman" w:cs="Times New Roman"/>
          <w:sz w:val="24"/>
          <w:szCs w:val="24"/>
        </w:rPr>
        <w:t>not be</w:t>
      </w:r>
      <w:r w:rsidR="005270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favorabl</w:t>
      </w:r>
      <w:r w:rsidR="00A341D1">
        <w:rPr>
          <w:rFonts w:ascii="Times New Roman" w:eastAsia="Times New Roman" w:hAnsi="Times New Roman" w:cs="Times New Roman"/>
          <w:sz w:val="24"/>
          <w:szCs w:val="24"/>
        </w:rPr>
        <w:t xml:space="preserve">e for age-0 </w:t>
      </w:r>
      <w:proofErr w:type="spellStart"/>
      <w:r w:rsidR="00A341D1">
        <w:rPr>
          <w:rFonts w:ascii="Times New Roman" w:eastAsia="Times New Roman" w:hAnsi="Times New Roman" w:cs="Times New Roman"/>
          <w:sz w:val="24"/>
          <w:szCs w:val="24"/>
        </w:rPr>
        <w:t>pollock</w:t>
      </w:r>
      <w:proofErr w:type="spellEnd"/>
      <w:r w:rsidR="00A341D1">
        <w:rPr>
          <w:rFonts w:ascii="Times New Roman" w:eastAsia="Times New Roman" w:hAnsi="Times New Roman" w:cs="Times New Roman"/>
          <w:sz w:val="24"/>
          <w:szCs w:val="24"/>
        </w:rPr>
        <w:t xml:space="preserve"> overwinter survival</w:t>
      </w:r>
      <w:r>
        <w:rPr>
          <w:rFonts w:ascii="Times New Roman" w:eastAsia="Times New Roman" w:hAnsi="Times New Roman" w:cs="Times New Roman"/>
          <w:sz w:val="24"/>
          <w:szCs w:val="24"/>
        </w:rPr>
        <w:t xml:space="preserve"> </w:t>
      </w:r>
      <w:r w:rsidR="00A341D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recruitment to age 3. </w:t>
      </w:r>
      <w:r w:rsidR="002B1159">
        <w:rPr>
          <w:rFonts w:ascii="Times New Roman" w:eastAsia="Times New Roman" w:hAnsi="Times New Roman" w:cs="Times New Roman"/>
          <w:sz w:val="24"/>
          <w:szCs w:val="24"/>
        </w:rPr>
        <w:t xml:space="preserve">Information from the 70 m isobaths survey may be useful in years of no BASIS survey in the southeast Bering Sea. </w:t>
      </w:r>
      <w:r>
        <w:rPr>
          <w:rFonts w:ascii="Times New Roman" w:eastAsia="Times New Roman" w:hAnsi="Times New Roman" w:cs="Times New Roman"/>
          <w:sz w:val="24"/>
          <w:szCs w:val="24"/>
        </w:rPr>
        <w:t xml:space="preserve">If the relationship between large </w:t>
      </w:r>
      <w:r w:rsidR="00A341D1">
        <w:rPr>
          <w:rFonts w:ascii="Times New Roman" w:eastAsia="Times New Roman" w:hAnsi="Times New Roman" w:cs="Times New Roman"/>
          <w:sz w:val="24"/>
          <w:szCs w:val="24"/>
        </w:rPr>
        <w:t xml:space="preserve">copepods </w:t>
      </w:r>
      <w:r>
        <w:rPr>
          <w:rFonts w:ascii="Times New Roman" w:eastAsia="Times New Roman" w:hAnsi="Times New Roman" w:cs="Times New Roman"/>
          <w:sz w:val="24"/>
          <w:szCs w:val="24"/>
        </w:rPr>
        <w:t xml:space="preserve">and age 3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remains significant in our analysis, the index </w:t>
      </w:r>
      <w:r w:rsidR="00A341D1">
        <w:rPr>
          <w:rFonts w:ascii="Times New Roman" w:eastAsia="Times New Roman" w:hAnsi="Times New Roman" w:cs="Times New Roman"/>
          <w:sz w:val="24"/>
          <w:szCs w:val="24"/>
        </w:rPr>
        <w:t xml:space="preserve">can be </w:t>
      </w:r>
      <w:r>
        <w:rPr>
          <w:rFonts w:ascii="Times New Roman" w:eastAsia="Times New Roman" w:hAnsi="Times New Roman" w:cs="Times New Roman"/>
          <w:sz w:val="24"/>
          <w:szCs w:val="24"/>
        </w:rPr>
        <w:t xml:space="preserve">used to predict the recruitment of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three years in advance of recruiting to age 3</w:t>
      </w:r>
      <w:r w:rsidR="00A341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from zooplankton data collected three years prior. This relationship also provides further support for the revised oscillating control hypothesis that suggests as the climate warms, reductions in the extent and duration of sea ice could be detrimental large crustacean zooplankton and subsequently to the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fishery in the southeastern Bering Sea (Hunt et al., 2011).</w:t>
      </w:r>
      <w:r>
        <w:t xml:space="preserve"> </w:t>
      </w:r>
    </w:p>
    <w:p w14:paraId="42CFBCDA" w14:textId="77777777" w:rsidR="00D257A9" w:rsidRDefault="00D257A9"/>
    <w:p w14:paraId="368CD562" w14:textId="42484F5F" w:rsidR="00D257A9" w:rsidRDefault="00D257A9"/>
    <w:p w14:paraId="020B2AD8" w14:textId="311B71B2" w:rsidR="00F07262" w:rsidRDefault="00F07262"/>
    <w:p w14:paraId="30460D2A" w14:textId="20943D12" w:rsidR="00B83540" w:rsidRDefault="003174D0" w:rsidP="00F07262">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27FAAD37" w14:textId="048BE363" w:rsidR="00622D00" w:rsidRDefault="00B625AB" w:rsidP="00F07262">
      <w:pPr>
        <w:rPr>
          <w:rFonts w:ascii="Times New Roman" w:eastAsia="Times New Roman" w:hAnsi="Times New Roman" w:cs="Times New Roman"/>
          <w:sz w:val="24"/>
          <w:szCs w:val="24"/>
        </w:rPr>
      </w:pPr>
      <w:r w:rsidRPr="00B625AB">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lastRenderedPageBreak/>
        <w:t xml:space="preserve"> </w:t>
      </w:r>
    </w:p>
    <w:p w14:paraId="28E3EE84" w14:textId="70EB6207" w:rsidR="00BC4E4B" w:rsidRDefault="00BC4E4B" w:rsidP="00F07262">
      <w:pPr>
        <w:rPr>
          <w:rFonts w:ascii="Times New Roman" w:eastAsia="Times New Roman" w:hAnsi="Times New Roman" w:cs="Times New Roman"/>
          <w:sz w:val="24"/>
          <w:szCs w:val="24"/>
        </w:rPr>
      </w:pPr>
    </w:p>
    <w:p w14:paraId="19216332" w14:textId="0947BEAD" w:rsidR="0063057C" w:rsidRDefault="0063057C" w:rsidP="00F07262">
      <w:pPr>
        <w:rPr>
          <w:rFonts w:ascii="Times New Roman" w:eastAsia="Times New Roman" w:hAnsi="Times New Roman" w:cs="Times New Roman"/>
          <w:sz w:val="24"/>
          <w:szCs w:val="24"/>
        </w:rPr>
      </w:pPr>
    </w:p>
    <w:p w14:paraId="5F4F21A8" w14:textId="4256CA12" w:rsidR="00A26408" w:rsidRDefault="00A73AA8" w:rsidP="00F07262">
      <w:pPr>
        <w:rPr>
          <w:rFonts w:ascii="Times New Roman" w:eastAsia="Times New Roman" w:hAnsi="Times New Roman" w:cs="Times New Roman"/>
          <w:sz w:val="24"/>
          <w:szCs w:val="24"/>
        </w:rPr>
      </w:pPr>
      <w:r w:rsidRPr="00A73AA8">
        <w:rPr>
          <w:rFonts w:ascii="Times New Roman" w:eastAsia="Times New Roman" w:hAnsi="Times New Roman" w:cs="Times New Roman"/>
          <w:noProof/>
          <w:sz w:val="24"/>
          <w:szCs w:val="24"/>
        </w:rPr>
        <w:drawing>
          <wp:inline distT="0" distB="0" distL="0" distR="0" wp14:anchorId="4D21E191" wp14:editId="09C00049">
            <wp:extent cx="5943600" cy="4592782"/>
            <wp:effectExtent l="0" t="0" r="0" b="0"/>
            <wp:docPr id="8" name="Picture 8" descr="C:\Users\ellen.yasumiishi.vm\Documents\2020\2020_ESR_Eisner\FIGURE 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en.yasumiishi.vm\Documents\2020\2020_ESR_Eisner\FIGURE 1.tif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p>
    <w:p w14:paraId="03BF1ED8" w14:textId="14FC9330" w:rsidR="00F07262" w:rsidRDefault="00F07262" w:rsidP="00F072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Linear relationships between </w:t>
      </w:r>
      <w:r w:rsidR="005A6BC4">
        <w:rPr>
          <w:rFonts w:ascii="Times New Roman" w:eastAsia="Times New Roman" w:hAnsi="Times New Roman" w:cs="Times New Roman"/>
          <w:sz w:val="24"/>
          <w:szCs w:val="24"/>
        </w:rPr>
        <w:t xml:space="preserve">sample-based </w:t>
      </w:r>
      <w:r>
        <w:rPr>
          <w:rFonts w:ascii="Times New Roman" w:eastAsia="Times New Roman" w:hAnsi="Times New Roman" w:cs="Times New Roman"/>
          <w:sz w:val="24"/>
          <w:szCs w:val="24"/>
        </w:rPr>
        <w:t xml:space="preserve">(top) </w:t>
      </w:r>
      <w:r w:rsidR="002B1159">
        <w:rPr>
          <w:rFonts w:ascii="Times New Roman" w:eastAsia="Times New Roman" w:hAnsi="Times New Roman" w:cs="Times New Roman"/>
          <w:sz w:val="24"/>
          <w:szCs w:val="24"/>
        </w:rPr>
        <w:t>from the BASIS and 70 m isobaths surveys and  BASIS</w:t>
      </w:r>
      <w:r>
        <w:rPr>
          <w:rFonts w:ascii="Times New Roman" w:eastAsia="Times New Roman" w:hAnsi="Times New Roman" w:cs="Times New Roman"/>
          <w:sz w:val="24"/>
          <w:szCs w:val="24"/>
        </w:rPr>
        <w:t xml:space="preserve"> VAST</w:t>
      </w:r>
      <w:r w:rsidR="005A6BC4">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(bottom) estimated mean abundance of large copepods </w:t>
      </w:r>
      <w:r w:rsidR="005A6BC4">
        <w:rPr>
          <w:rFonts w:ascii="Times New Roman" w:eastAsia="Times New Roman" w:hAnsi="Times New Roman" w:cs="Times New Roman"/>
          <w:sz w:val="24"/>
          <w:szCs w:val="24"/>
        </w:rPr>
        <w:t>(C</w:t>
      </w:r>
      <w:r w:rsidR="00C02565">
        <w:rPr>
          <w:rFonts w:ascii="Times New Roman" w:eastAsia="Times New Roman" w:hAnsi="Times New Roman" w:cs="Times New Roman"/>
          <w:sz w:val="24"/>
          <w:szCs w:val="24"/>
        </w:rPr>
        <w:t>+</w:t>
      </w:r>
      <w:r w:rsidR="005A6BC4">
        <w:rPr>
          <w:rFonts w:ascii="Times New Roman" w:eastAsia="Times New Roman" w:hAnsi="Times New Roman" w:cs="Times New Roman"/>
          <w:sz w:val="24"/>
          <w:szCs w:val="24"/>
        </w:rPr>
        <w:t xml:space="preserve">MN, sum of </w:t>
      </w:r>
      <w:proofErr w:type="spellStart"/>
      <w:r w:rsidR="005A6BC4">
        <w:rPr>
          <w:rFonts w:ascii="Times New Roman" w:eastAsia="Times New Roman" w:hAnsi="Times New Roman" w:cs="Times New Roman"/>
          <w:i/>
          <w:sz w:val="24"/>
          <w:szCs w:val="24"/>
        </w:rPr>
        <w:t>Calanus</w:t>
      </w:r>
      <w:proofErr w:type="spellEnd"/>
      <w:r w:rsidR="005A6BC4">
        <w:rPr>
          <w:rFonts w:ascii="Times New Roman" w:eastAsia="Times New Roman" w:hAnsi="Times New Roman" w:cs="Times New Roman"/>
          <w:i/>
          <w:sz w:val="24"/>
          <w:szCs w:val="24"/>
        </w:rPr>
        <w:t xml:space="preserve"> </w:t>
      </w:r>
      <w:proofErr w:type="spellStart"/>
      <w:r w:rsidR="005A6BC4">
        <w:rPr>
          <w:rFonts w:ascii="Times New Roman" w:eastAsia="Times New Roman" w:hAnsi="Times New Roman" w:cs="Times New Roman"/>
          <w:i/>
          <w:sz w:val="24"/>
          <w:szCs w:val="24"/>
        </w:rPr>
        <w:t>marshallae</w:t>
      </w:r>
      <w:proofErr w:type="spellEnd"/>
      <w:r w:rsidR="005A6BC4">
        <w:rPr>
          <w:rFonts w:ascii="Times New Roman" w:eastAsia="Times New Roman" w:hAnsi="Times New Roman" w:cs="Times New Roman"/>
          <w:i/>
          <w:sz w:val="24"/>
          <w:szCs w:val="24"/>
        </w:rPr>
        <w:t>/</w:t>
      </w:r>
      <w:proofErr w:type="spellStart"/>
      <w:r w:rsidR="005A6BC4">
        <w:rPr>
          <w:rFonts w:ascii="Times New Roman" w:eastAsia="Times New Roman" w:hAnsi="Times New Roman" w:cs="Times New Roman"/>
          <w:i/>
          <w:sz w:val="24"/>
          <w:szCs w:val="24"/>
        </w:rPr>
        <w:t>glacialis</w:t>
      </w:r>
      <w:proofErr w:type="spellEnd"/>
      <w:r w:rsidR="005A6BC4">
        <w:rPr>
          <w:rFonts w:ascii="Times New Roman" w:eastAsia="Times New Roman" w:hAnsi="Times New Roman" w:cs="Times New Roman"/>
          <w:i/>
          <w:sz w:val="24"/>
          <w:szCs w:val="24"/>
        </w:rPr>
        <w:t xml:space="preserve">, </w:t>
      </w:r>
      <w:proofErr w:type="spellStart"/>
      <w:r w:rsidR="005A6BC4">
        <w:rPr>
          <w:rFonts w:ascii="Times New Roman" w:eastAsia="Times New Roman" w:hAnsi="Times New Roman" w:cs="Times New Roman"/>
          <w:i/>
          <w:sz w:val="24"/>
          <w:szCs w:val="24"/>
        </w:rPr>
        <w:t>Metridia</w:t>
      </w:r>
      <w:proofErr w:type="spellEnd"/>
      <w:r w:rsidR="005A6BC4">
        <w:rPr>
          <w:rFonts w:ascii="Times New Roman" w:eastAsia="Times New Roman" w:hAnsi="Times New Roman" w:cs="Times New Roman"/>
          <w:i/>
          <w:sz w:val="24"/>
          <w:szCs w:val="24"/>
        </w:rPr>
        <w:t xml:space="preserve"> </w:t>
      </w:r>
      <w:proofErr w:type="spellStart"/>
      <w:r w:rsidR="005A6BC4">
        <w:rPr>
          <w:rFonts w:ascii="Times New Roman" w:eastAsia="Times New Roman" w:hAnsi="Times New Roman" w:cs="Times New Roman"/>
          <w:i/>
          <w:sz w:val="24"/>
          <w:szCs w:val="24"/>
        </w:rPr>
        <w:t>pacifica</w:t>
      </w:r>
      <w:proofErr w:type="spellEnd"/>
      <w:r w:rsidR="005A6BC4">
        <w:rPr>
          <w:rFonts w:ascii="Times New Roman" w:eastAsia="Times New Roman" w:hAnsi="Times New Roman" w:cs="Times New Roman"/>
          <w:i/>
          <w:sz w:val="24"/>
          <w:szCs w:val="24"/>
        </w:rPr>
        <w:t xml:space="preserve"> </w:t>
      </w:r>
      <w:r w:rsidR="005A6BC4" w:rsidRPr="007862DA">
        <w:rPr>
          <w:rFonts w:ascii="Times New Roman" w:eastAsia="Times New Roman" w:hAnsi="Times New Roman" w:cs="Times New Roman"/>
          <w:sz w:val="24"/>
          <w:szCs w:val="24"/>
        </w:rPr>
        <w:t xml:space="preserve">and </w:t>
      </w:r>
      <w:proofErr w:type="spellStart"/>
      <w:r w:rsidR="005A6BC4">
        <w:rPr>
          <w:rFonts w:ascii="Times New Roman" w:eastAsia="Times New Roman" w:hAnsi="Times New Roman" w:cs="Times New Roman"/>
          <w:i/>
          <w:sz w:val="24"/>
          <w:szCs w:val="24"/>
        </w:rPr>
        <w:t>Neocalanus</w:t>
      </w:r>
      <w:proofErr w:type="spellEnd"/>
      <w:r w:rsidR="005A6BC4">
        <w:rPr>
          <w:rFonts w:ascii="Times New Roman" w:eastAsia="Times New Roman" w:hAnsi="Times New Roman" w:cs="Times New Roman"/>
          <w:sz w:val="24"/>
          <w:szCs w:val="24"/>
        </w:rPr>
        <w:t xml:space="preserve"> spp.)</w:t>
      </w:r>
      <w:r w:rsidR="005A6BC4">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during the age-0 life stage of </w:t>
      </w:r>
      <w:proofErr w:type="spellStart"/>
      <w:r>
        <w:rPr>
          <w:rFonts w:ascii="Times New Roman" w:eastAsia="Times New Roman" w:hAnsi="Times New Roman" w:cs="Times New Roman"/>
          <w:sz w:val="24"/>
          <w:szCs w:val="24"/>
        </w:rPr>
        <w:t>pollock</w:t>
      </w:r>
      <w:proofErr w:type="spellEnd"/>
      <w:r w:rsidR="00FD78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estimated abundance </w:t>
      </w:r>
      <w:r w:rsidR="00F82818">
        <w:rPr>
          <w:rFonts w:ascii="Times New Roman" w:eastAsia="Times New Roman" w:hAnsi="Times New Roman" w:cs="Times New Roman"/>
          <w:sz w:val="24"/>
          <w:szCs w:val="24"/>
        </w:rPr>
        <w:t xml:space="preserve">(millions) </w:t>
      </w:r>
      <w:r>
        <w:rPr>
          <w:rFonts w:ascii="Times New Roman" w:eastAsia="Times New Roman" w:hAnsi="Times New Roman" w:cs="Times New Roman"/>
          <w:sz w:val="24"/>
          <w:szCs w:val="24"/>
        </w:rPr>
        <w:t xml:space="preserve">of age-3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Ianelli</w:t>
      </w:r>
      <w:proofErr w:type="spellEnd"/>
      <w:r>
        <w:rPr>
          <w:rFonts w:ascii="Times New Roman" w:eastAsia="Times New Roman" w:hAnsi="Times New Roman" w:cs="Times New Roman"/>
          <w:sz w:val="24"/>
          <w:szCs w:val="24"/>
        </w:rPr>
        <w:t xml:space="preserve"> et al. (</w:t>
      </w:r>
      <w:r w:rsidR="00CE0FA9">
        <w:rPr>
          <w:rFonts w:ascii="Times New Roman" w:eastAsia="Times New Roman" w:hAnsi="Times New Roman" w:cs="Times New Roman"/>
          <w:sz w:val="24"/>
          <w:szCs w:val="24"/>
        </w:rPr>
        <w:t>201</w:t>
      </w:r>
      <w:r w:rsidR="00F82818">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5A6BC4">
        <w:rPr>
          <w:rFonts w:ascii="Times New Roman" w:eastAsia="Times New Roman" w:hAnsi="Times New Roman" w:cs="Times New Roman"/>
          <w:sz w:val="24"/>
          <w:szCs w:val="24"/>
        </w:rPr>
        <w:t xml:space="preserve"> for 2002-</w:t>
      </w:r>
      <w:del w:id="2" w:author="EllenYasumiishi.VM" w:date="2020-10-05T11:55:00Z">
        <w:r w:rsidR="005A6BC4" w:rsidDel="00586E21">
          <w:rPr>
            <w:rFonts w:ascii="Times New Roman" w:eastAsia="Times New Roman" w:hAnsi="Times New Roman" w:cs="Times New Roman"/>
            <w:sz w:val="24"/>
            <w:szCs w:val="24"/>
          </w:rPr>
          <w:delText>201</w:delText>
        </w:r>
        <w:r w:rsidR="005559F9" w:rsidDel="00586E21">
          <w:rPr>
            <w:rFonts w:ascii="Times New Roman" w:eastAsia="Times New Roman" w:hAnsi="Times New Roman" w:cs="Times New Roman"/>
            <w:sz w:val="24"/>
            <w:szCs w:val="24"/>
          </w:rPr>
          <w:delText>8</w:delText>
        </w:r>
        <w:r w:rsidR="005A6BC4" w:rsidDel="00586E21">
          <w:rPr>
            <w:rFonts w:ascii="Times New Roman" w:eastAsia="Times New Roman" w:hAnsi="Times New Roman" w:cs="Times New Roman"/>
            <w:sz w:val="24"/>
            <w:szCs w:val="24"/>
          </w:rPr>
          <w:delText xml:space="preserve"> </w:delText>
        </w:r>
      </w:del>
      <w:ins w:id="3" w:author="EllenYasumiishi.VM" w:date="2020-10-05T11:55:00Z">
        <w:r w:rsidR="00586E21">
          <w:rPr>
            <w:rFonts w:ascii="Times New Roman" w:eastAsia="Times New Roman" w:hAnsi="Times New Roman" w:cs="Times New Roman"/>
            <w:sz w:val="24"/>
            <w:szCs w:val="24"/>
          </w:rPr>
          <w:t>201</w:t>
        </w:r>
        <w:r w:rsidR="00586E21">
          <w:rPr>
            <w:rFonts w:ascii="Times New Roman" w:eastAsia="Times New Roman" w:hAnsi="Times New Roman" w:cs="Times New Roman"/>
            <w:sz w:val="24"/>
            <w:szCs w:val="24"/>
          </w:rPr>
          <w:t>6</w:t>
        </w:r>
        <w:bookmarkStart w:id="4" w:name="_GoBack"/>
        <w:bookmarkEnd w:id="4"/>
        <w:r w:rsidR="00586E21">
          <w:rPr>
            <w:rFonts w:ascii="Times New Roman" w:eastAsia="Times New Roman" w:hAnsi="Times New Roman" w:cs="Times New Roman"/>
            <w:sz w:val="24"/>
            <w:szCs w:val="24"/>
          </w:rPr>
          <w:t xml:space="preserve"> </w:t>
        </w:r>
      </w:ins>
      <w:r w:rsidR="005A6BC4">
        <w:rPr>
          <w:rFonts w:ascii="Times New Roman" w:eastAsia="Times New Roman" w:hAnsi="Times New Roman" w:cs="Times New Roman"/>
          <w:sz w:val="24"/>
          <w:szCs w:val="24"/>
        </w:rPr>
        <w:t>year classes</w:t>
      </w:r>
      <w:r>
        <w:rPr>
          <w:rFonts w:ascii="Times New Roman" w:eastAsia="Times New Roman" w:hAnsi="Times New Roman" w:cs="Times New Roman"/>
          <w:sz w:val="24"/>
          <w:szCs w:val="24"/>
        </w:rPr>
        <w:t xml:space="preserve">. No zooplankton data </w:t>
      </w:r>
      <w:r w:rsidR="00FD78A1">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available for 2013.</w:t>
      </w:r>
      <w:r w:rsidR="00B625AB">
        <w:rPr>
          <w:rFonts w:ascii="Times New Roman" w:eastAsia="Times New Roman" w:hAnsi="Times New Roman" w:cs="Times New Roman"/>
          <w:sz w:val="24"/>
          <w:szCs w:val="24"/>
        </w:rPr>
        <w:t xml:space="preserve"> The orange dot</w:t>
      </w:r>
      <w:r w:rsidR="00C40783">
        <w:rPr>
          <w:rFonts w:ascii="Times New Roman" w:eastAsia="Times New Roman" w:hAnsi="Times New Roman" w:cs="Times New Roman"/>
          <w:sz w:val="24"/>
          <w:szCs w:val="24"/>
        </w:rPr>
        <w:t>s</w:t>
      </w:r>
      <w:r w:rsidR="00B625AB">
        <w:rPr>
          <w:rFonts w:ascii="Times New Roman" w:eastAsia="Times New Roman" w:hAnsi="Times New Roman" w:cs="Times New Roman"/>
          <w:sz w:val="24"/>
          <w:szCs w:val="24"/>
        </w:rPr>
        <w:t xml:space="preserve"> represents the values for the large copepod index in 2018</w:t>
      </w:r>
      <w:r w:rsidR="00A73AA8">
        <w:rPr>
          <w:rFonts w:ascii="Times New Roman" w:eastAsia="Times New Roman" w:hAnsi="Times New Roman" w:cs="Times New Roman"/>
          <w:sz w:val="24"/>
          <w:szCs w:val="24"/>
        </w:rPr>
        <w:t xml:space="preserve"> and the blue dot for the 2017 year class</w:t>
      </w:r>
      <w:r w:rsidR="00B625AB">
        <w:rPr>
          <w:rFonts w:ascii="Times New Roman" w:eastAsia="Times New Roman" w:hAnsi="Times New Roman" w:cs="Times New Roman"/>
          <w:sz w:val="24"/>
          <w:szCs w:val="24"/>
        </w:rPr>
        <w:t>.</w:t>
      </w:r>
    </w:p>
    <w:p w14:paraId="389D291A" w14:textId="77777777" w:rsidR="00F07262" w:rsidRDefault="00F07262"/>
    <w:p w14:paraId="53E2D071" w14:textId="37C18971" w:rsidR="00D257A9" w:rsidRDefault="00D257A9"/>
    <w:p w14:paraId="6FFBDA71" w14:textId="17B38C7A" w:rsidR="00F07262" w:rsidRDefault="00F07262"/>
    <w:p w14:paraId="61B3F80A" w14:textId="5B241A93" w:rsidR="00B83540" w:rsidRDefault="00B83540" w:rsidP="00170816">
      <w:pPr>
        <w:rPr>
          <w:rFonts w:ascii="Times New Roman" w:eastAsia="Times New Roman" w:hAnsi="Times New Roman" w:cs="Times New Roman"/>
          <w:sz w:val="24"/>
          <w:szCs w:val="24"/>
        </w:rPr>
      </w:pPr>
    </w:p>
    <w:p w14:paraId="49D6BE25" w14:textId="761BF4BE" w:rsidR="002B1159" w:rsidRDefault="00C40783" w:rsidP="00170816">
      <w:pPr>
        <w:rPr>
          <w:rFonts w:ascii="Times New Roman" w:eastAsia="Times New Roman" w:hAnsi="Times New Roman" w:cs="Times New Roman"/>
          <w:sz w:val="24"/>
          <w:szCs w:val="24"/>
        </w:rPr>
      </w:pPr>
      <w:r w:rsidRPr="00C40783">
        <w:rPr>
          <w:rFonts w:ascii="Times New Roman" w:eastAsia="Times New Roman" w:hAnsi="Times New Roman" w:cs="Times New Roman"/>
          <w:noProof/>
          <w:sz w:val="24"/>
          <w:szCs w:val="24"/>
        </w:rPr>
        <w:drawing>
          <wp:inline distT="0" distB="0" distL="0" distR="0" wp14:anchorId="3DC5088C" wp14:editId="008417D0">
            <wp:extent cx="5943600" cy="3303942"/>
            <wp:effectExtent l="0" t="0" r="0" b="0"/>
            <wp:docPr id="10" name="Picture 10" descr="C:\Users\ellen.yasumiishi.vm\Documents\2020\2020_ESR_Eisner\FIGURE 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len.yasumiishi.vm\Documents\2020\2020_ESR_Eisner\FIGURE 2.ti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03942"/>
                    </a:xfrm>
                    <a:prstGeom prst="rect">
                      <a:avLst/>
                    </a:prstGeom>
                    <a:noFill/>
                    <a:ln>
                      <a:noFill/>
                    </a:ln>
                  </pic:spPr>
                </pic:pic>
              </a:graphicData>
            </a:graphic>
          </wp:inline>
        </w:drawing>
      </w:r>
    </w:p>
    <w:p w14:paraId="11CB4B16" w14:textId="22F5CAF9" w:rsidR="0082552B" w:rsidRDefault="0082552B" w:rsidP="001708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Fitted </w:t>
      </w:r>
      <w:r w:rsidR="00785664">
        <w:rPr>
          <w:rFonts w:ascii="Times New Roman" w:eastAsia="Times New Roman" w:hAnsi="Times New Roman" w:cs="Times New Roman"/>
          <w:sz w:val="24"/>
          <w:szCs w:val="24"/>
        </w:rPr>
        <w:t>means</w:t>
      </w:r>
      <w:r>
        <w:rPr>
          <w:rFonts w:ascii="Times New Roman" w:eastAsia="Times New Roman" w:hAnsi="Times New Roman" w:cs="Times New Roman"/>
          <w:sz w:val="24"/>
          <w:szCs w:val="24"/>
        </w:rPr>
        <w:t xml:space="preserve"> and standard errors of the </w:t>
      </w:r>
      <w:r w:rsidR="002F6CEE">
        <w:rPr>
          <w:rFonts w:ascii="Times New Roman" w:eastAsia="Times New Roman" w:hAnsi="Times New Roman" w:cs="Times New Roman"/>
          <w:sz w:val="24"/>
          <w:szCs w:val="24"/>
        </w:rPr>
        <w:t>age</w:t>
      </w:r>
      <w:r w:rsidR="0063057C">
        <w:rPr>
          <w:rFonts w:ascii="Times New Roman" w:eastAsia="Times New Roman" w:hAnsi="Times New Roman" w:cs="Times New Roman"/>
          <w:sz w:val="24"/>
          <w:szCs w:val="24"/>
        </w:rPr>
        <w:t>-</w:t>
      </w:r>
      <w:r w:rsidR="002F6CEE">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pollock</w:t>
      </w:r>
      <w:proofErr w:type="spellEnd"/>
      <w:r w:rsidR="00785664">
        <w:rPr>
          <w:rFonts w:ascii="Times New Roman" w:eastAsia="Times New Roman" w:hAnsi="Times New Roman" w:cs="Times New Roman"/>
          <w:sz w:val="24"/>
          <w:szCs w:val="24"/>
        </w:rPr>
        <w:t xml:space="preserve"> abundance</w:t>
      </w:r>
      <w:r>
        <w:rPr>
          <w:rFonts w:ascii="Times New Roman" w:eastAsia="Times New Roman" w:hAnsi="Times New Roman" w:cs="Times New Roman"/>
          <w:sz w:val="24"/>
          <w:szCs w:val="24"/>
        </w:rPr>
        <w:t xml:space="preserve"> estimated from the linear regression model</w:t>
      </w:r>
      <w:r w:rsidR="0078566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2F6CEE">
        <w:rPr>
          <w:rFonts w:ascii="Times New Roman" w:eastAsia="Times New Roman" w:hAnsi="Times New Roman" w:cs="Times New Roman"/>
          <w:sz w:val="24"/>
          <w:szCs w:val="24"/>
        </w:rPr>
        <w:t xml:space="preserve">using VAST </w:t>
      </w:r>
      <w:r w:rsidR="0063057C">
        <w:rPr>
          <w:rFonts w:ascii="Times New Roman" w:eastAsia="Times New Roman" w:hAnsi="Times New Roman" w:cs="Times New Roman"/>
          <w:sz w:val="24"/>
          <w:szCs w:val="24"/>
        </w:rPr>
        <w:t xml:space="preserve">estimates of large copepods </w:t>
      </w:r>
      <w:r w:rsidR="00FD78A1">
        <w:rPr>
          <w:rFonts w:ascii="Times New Roman" w:eastAsia="Times New Roman" w:hAnsi="Times New Roman" w:cs="Times New Roman"/>
          <w:sz w:val="24"/>
          <w:szCs w:val="24"/>
        </w:rPr>
        <w:t>(</w:t>
      </w:r>
      <w:r w:rsidR="00C40783">
        <w:rPr>
          <w:rFonts w:ascii="Times New Roman" w:eastAsia="Times New Roman" w:hAnsi="Times New Roman" w:cs="Times New Roman"/>
          <w:sz w:val="24"/>
          <w:szCs w:val="24"/>
        </w:rPr>
        <w:t>orange</w:t>
      </w:r>
      <w:r w:rsidR="00FD78A1">
        <w:rPr>
          <w:rFonts w:ascii="Times New Roman" w:eastAsia="Times New Roman" w:hAnsi="Times New Roman" w:cs="Times New Roman"/>
          <w:sz w:val="24"/>
          <w:szCs w:val="24"/>
        </w:rPr>
        <w:t>)</w:t>
      </w:r>
      <w:r w:rsidR="00C40783">
        <w:rPr>
          <w:rFonts w:ascii="Times New Roman" w:eastAsia="Times New Roman" w:hAnsi="Times New Roman" w:cs="Times New Roman"/>
          <w:sz w:val="24"/>
          <w:szCs w:val="24"/>
        </w:rPr>
        <w:t>, sample mean abundance of large copepods at the 70m isobaths stations (blue),</w:t>
      </w:r>
      <w:r w:rsidR="002F6CEE">
        <w:rPr>
          <w:rFonts w:ascii="Times New Roman" w:eastAsia="Times New Roman" w:hAnsi="Times New Roman" w:cs="Times New Roman"/>
          <w:sz w:val="24"/>
          <w:szCs w:val="24"/>
        </w:rPr>
        <w:t xml:space="preserve"> and </w:t>
      </w:r>
      <w:r w:rsidR="0063057C">
        <w:rPr>
          <w:rFonts w:ascii="Times New Roman" w:eastAsia="Times New Roman" w:hAnsi="Times New Roman" w:cs="Times New Roman"/>
          <w:sz w:val="24"/>
          <w:szCs w:val="24"/>
        </w:rPr>
        <w:t xml:space="preserve">means from the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w:t>
      </w:r>
      <w:r w:rsidR="00020365">
        <w:rPr>
          <w:rFonts w:ascii="Times New Roman" w:eastAsia="Times New Roman" w:hAnsi="Times New Roman" w:cs="Times New Roman"/>
          <w:sz w:val="24"/>
          <w:szCs w:val="24"/>
        </w:rPr>
        <w:t xml:space="preserve">stock assessment estimates </w:t>
      </w:r>
      <w:r w:rsidR="00785664">
        <w:rPr>
          <w:rFonts w:ascii="Times New Roman" w:eastAsia="Times New Roman" w:hAnsi="Times New Roman" w:cs="Times New Roman"/>
          <w:sz w:val="24"/>
          <w:szCs w:val="24"/>
        </w:rPr>
        <w:t xml:space="preserve">(black) </w:t>
      </w: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Ianelli</w:t>
      </w:r>
      <w:proofErr w:type="spellEnd"/>
      <w:r>
        <w:rPr>
          <w:rFonts w:ascii="Times New Roman" w:eastAsia="Times New Roman" w:hAnsi="Times New Roman" w:cs="Times New Roman"/>
          <w:sz w:val="24"/>
          <w:szCs w:val="24"/>
        </w:rPr>
        <w:t xml:space="preserve"> et al. (</w:t>
      </w:r>
      <w:r w:rsidR="00B83540">
        <w:rPr>
          <w:rFonts w:ascii="Times New Roman" w:eastAsia="Times New Roman" w:hAnsi="Times New Roman" w:cs="Times New Roman"/>
          <w:sz w:val="24"/>
          <w:szCs w:val="24"/>
        </w:rPr>
        <w:t>201</w:t>
      </w:r>
      <w:r w:rsidR="005559F9">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r w:rsidR="002F6CEE">
        <w:rPr>
          <w:rFonts w:ascii="Times New Roman" w:eastAsia="Times New Roman" w:hAnsi="Times New Roman" w:cs="Times New Roman"/>
          <w:sz w:val="24"/>
          <w:szCs w:val="24"/>
        </w:rPr>
        <w:t xml:space="preserve">. </w:t>
      </w:r>
      <w:r w:rsidR="00785664">
        <w:rPr>
          <w:rFonts w:ascii="Times New Roman" w:eastAsia="Times New Roman" w:hAnsi="Times New Roman" w:cs="Times New Roman"/>
          <w:sz w:val="24"/>
          <w:szCs w:val="24"/>
        </w:rPr>
        <w:t xml:space="preserve">Predicted estimates of </w:t>
      </w:r>
      <w:r w:rsidR="0063057C">
        <w:rPr>
          <w:rFonts w:ascii="Times New Roman" w:eastAsia="Times New Roman" w:hAnsi="Times New Roman" w:cs="Times New Roman"/>
          <w:sz w:val="24"/>
          <w:szCs w:val="24"/>
        </w:rPr>
        <w:t>age-</w:t>
      </w:r>
      <w:r w:rsidR="00785664">
        <w:rPr>
          <w:rFonts w:ascii="Times New Roman" w:eastAsia="Times New Roman" w:hAnsi="Times New Roman" w:cs="Times New Roman"/>
          <w:sz w:val="24"/>
          <w:szCs w:val="24"/>
        </w:rPr>
        <w:t xml:space="preserve">3 </w:t>
      </w:r>
      <w:proofErr w:type="spellStart"/>
      <w:r w:rsidR="00785664">
        <w:rPr>
          <w:rFonts w:ascii="Times New Roman" w:eastAsia="Times New Roman" w:hAnsi="Times New Roman" w:cs="Times New Roman"/>
          <w:sz w:val="24"/>
          <w:szCs w:val="24"/>
        </w:rPr>
        <w:t>pollock</w:t>
      </w:r>
      <w:proofErr w:type="spellEnd"/>
      <w:r w:rsidR="00785664">
        <w:rPr>
          <w:rFonts w:ascii="Times New Roman" w:eastAsia="Times New Roman" w:hAnsi="Times New Roman" w:cs="Times New Roman"/>
          <w:sz w:val="24"/>
          <w:szCs w:val="24"/>
        </w:rPr>
        <w:t xml:space="preserve"> (recruited into fishery as age 3’s in 20</w:t>
      </w:r>
      <w:r w:rsidR="005559F9">
        <w:rPr>
          <w:rFonts w:ascii="Times New Roman" w:eastAsia="Times New Roman" w:hAnsi="Times New Roman" w:cs="Times New Roman"/>
          <w:sz w:val="24"/>
          <w:szCs w:val="24"/>
        </w:rPr>
        <w:t>21</w:t>
      </w:r>
      <w:r w:rsidR="00785664">
        <w:rPr>
          <w:rFonts w:ascii="Times New Roman" w:eastAsia="Times New Roman" w:hAnsi="Times New Roman" w:cs="Times New Roman"/>
          <w:sz w:val="24"/>
          <w:szCs w:val="24"/>
        </w:rPr>
        <w:t xml:space="preserve">) are shown </w:t>
      </w:r>
      <w:r w:rsidR="00C40783">
        <w:rPr>
          <w:rFonts w:ascii="Times New Roman" w:eastAsia="Times New Roman" w:hAnsi="Times New Roman" w:cs="Times New Roman"/>
          <w:sz w:val="24"/>
          <w:szCs w:val="24"/>
        </w:rPr>
        <w:t>for the 2017 and 2018 year classes</w:t>
      </w:r>
      <w:r w:rsidR="00785664">
        <w:rPr>
          <w:rFonts w:ascii="Times New Roman" w:eastAsia="Times New Roman" w:hAnsi="Times New Roman" w:cs="Times New Roman"/>
          <w:sz w:val="24"/>
          <w:szCs w:val="24"/>
        </w:rPr>
        <w:t>.</w:t>
      </w:r>
    </w:p>
    <w:p w14:paraId="3F0C47AF" w14:textId="77777777" w:rsidR="00FA780B" w:rsidRDefault="009A3D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cited:</w:t>
      </w:r>
    </w:p>
    <w:p w14:paraId="5526E35C" w14:textId="77777777" w:rsidR="00FA780B" w:rsidRDefault="009A3DD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Baier</w:t>
      </w:r>
      <w:proofErr w:type="spellEnd"/>
      <w:r>
        <w:rPr>
          <w:rFonts w:ascii="Times New Roman" w:eastAsia="Times New Roman" w:hAnsi="Times New Roman" w:cs="Times New Roman"/>
          <w:sz w:val="24"/>
          <w:szCs w:val="24"/>
        </w:rPr>
        <w:t xml:space="preserve">, C.T., </w:t>
      </w:r>
      <w:proofErr w:type="spellStart"/>
      <w:r>
        <w:rPr>
          <w:rFonts w:ascii="Times New Roman" w:eastAsia="Times New Roman" w:hAnsi="Times New Roman" w:cs="Times New Roman"/>
          <w:sz w:val="24"/>
          <w:szCs w:val="24"/>
        </w:rPr>
        <w:t>Napp</w:t>
      </w:r>
      <w:proofErr w:type="spellEnd"/>
      <w:r>
        <w:rPr>
          <w:rFonts w:ascii="Times New Roman" w:eastAsia="Times New Roman" w:hAnsi="Times New Roman" w:cs="Times New Roman"/>
          <w:sz w:val="24"/>
          <w:szCs w:val="24"/>
        </w:rPr>
        <w:t xml:space="preserve">, J.M., 2003. Climate-induced variability in </w:t>
      </w:r>
      <w:proofErr w:type="spellStart"/>
      <w:r>
        <w:rPr>
          <w:rFonts w:ascii="Times New Roman" w:eastAsia="Times New Roman" w:hAnsi="Times New Roman" w:cs="Times New Roman"/>
          <w:i/>
          <w:sz w:val="24"/>
          <w:szCs w:val="24"/>
        </w:rPr>
        <w:t>Calanus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marshallae</w:t>
      </w:r>
      <w:proofErr w:type="spellEnd"/>
      <w:r>
        <w:rPr>
          <w:rFonts w:ascii="Times New Roman" w:eastAsia="Times New Roman" w:hAnsi="Times New Roman" w:cs="Times New Roman"/>
          <w:sz w:val="24"/>
          <w:szCs w:val="24"/>
        </w:rPr>
        <w:t xml:space="preserve"> populations. J. Plankton Res. 25, 771–782.</w:t>
      </w:r>
    </w:p>
    <w:p w14:paraId="4FED11A5" w14:textId="77777777" w:rsidR="00FA780B" w:rsidRDefault="009A3D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Coyle, K., Eisner, L., </w:t>
      </w:r>
      <w:proofErr w:type="spellStart"/>
      <w:r>
        <w:rPr>
          <w:rFonts w:ascii="Times New Roman" w:eastAsia="Times New Roman" w:hAnsi="Times New Roman" w:cs="Times New Roman"/>
          <w:sz w:val="24"/>
          <w:szCs w:val="24"/>
        </w:rPr>
        <w:t>Mueter</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Pinchuk</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Janout</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Cieciel</w:t>
      </w:r>
      <w:proofErr w:type="spellEnd"/>
      <w:r>
        <w:rPr>
          <w:rFonts w:ascii="Times New Roman" w:eastAsia="Times New Roman" w:hAnsi="Times New Roman" w:cs="Times New Roman"/>
          <w:sz w:val="24"/>
          <w:szCs w:val="24"/>
        </w:rPr>
        <w:t xml:space="preserve">, K., Farley, E., Andrews, A. 2011. Climate change in the southeastern Bering Sea: impacts on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stocks and implications for the Oscillating Control Hypothesis. Fish. </w:t>
      </w:r>
      <w:proofErr w:type="spellStart"/>
      <w:r>
        <w:rPr>
          <w:rFonts w:ascii="Times New Roman" w:eastAsia="Times New Roman" w:hAnsi="Times New Roman" w:cs="Times New Roman"/>
          <w:sz w:val="24"/>
          <w:szCs w:val="24"/>
        </w:rPr>
        <w:t>Oceanog</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20(2): 139-156.</w:t>
      </w:r>
    </w:p>
    <w:p w14:paraId="54CABCE2" w14:textId="77777777" w:rsidR="00FA780B" w:rsidRPr="005270F3" w:rsidRDefault="009A3DDD">
      <w:pPr>
        <w:tabs>
          <w:tab w:val="left" w:pos="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Eisner, L., </w:t>
      </w:r>
      <w:proofErr w:type="spellStart"/>
      <w:r>
        <w:rPr>
          <w:rFonts w:ascii="Times New Roman" w:eastAsia="Times New Roman" w:hAnsi="Times New Roman" w:cs="Times New Roman"/>
          <w:sz w:val="24"/>
          <w:szCs w:val="24"/>
        </w:rPr>
        <w:t>Napp</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Mier</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Pinchuk</w:t>
      </w:r>
      <w:proofErr w:type="spellEnd"/>
      <w:r>
        <w:rPr>
          <w:rFonts w:ascii="Times New Roman" w:eastAsia="Times New Roman" w:hAnsi="Times New Roman" w:cs="Times New Roman"/>
          <w:sz w:val="24"/>
          <w:szCs w:val="24"/>
        </w:rPr>
        <w:t>, A., Andrews A. 2014. Climate-mediated changes in zooplankton community structure for the eastern Bering Sea. Deep Sea Res II, DOI: 10.1016/j.dsr2.2014.03.004.</w:t>
      </w:r>
    </w:p>
    <w:p w14:paraId="00BD110F" w14:textId="5F5D750A" w:rsidR="00FA780B" w:rsidRPr="005270F3" w:rsidRDefault="009A3DDD">
      <w:pPr>
        <w:rPr>
          <w:rFonts w:ascii="Times New Roman" w:eastAsia="Times New Roman" w:hAnsi="Times New Roman" w:cs="Times New Roman"/>
          <w:sz w:val="24"/>
          <w:szCs w:val="24"/>
        </w:rPr>
      </w:pPr>
      <w:r w:rsidRPr="005270F3">
        <w:rPr>
          <w:rFonts w:ascii="Times New Roman" w:eastAsia="Times New Roman" w:hAnsi="Times New Roman" w:cs="Times New Roman"/>
          <w:sz w:val="24"/>
          <w:szCs w:val="24"/>
        </w:rPr>
        <w:t xml:space="preserve">Eisner, L., </w:t>
      </w:r>
      <w:proofErr w:type="spellStart"/>
      <w:r w:rsidRPr="005270F3">
        <w:rPr>
          <w:rFonts w:ascii="Times New Roman" w:eastAsia="Times New Roman" w:hAnsi="Times New Roman" w:cs="Times New Roman"/>
          <w:sz w:val="24"/>
          <w:szCs w:val="24"/>
        </w:rPr>
        <w:t>Siddon</w:t>
      </w:r>
      <w:proofErr w:type="spellEnd"/>
      <w:r w:rsidRPr="005270F3">
        <w:rPr>
          <w:rFonts w:ascii="Times New Roman" w:eastAsia="Times New Roman" w:hAnsi="Times New Roman" w:cs="Times New Roman"/>
          <w:sz w:val="24"/>
          <w:szCs w:val="24"/>
        </w:rPr>
        <w:t xml:space="preserve">, E., </w:t>
      </w:r>
      <w:proofErr w:type="spellStart"/>
      <w:r w:rsidRPr="005270F3">
        <w:rPr>
          <w:rFonts w:ascii="Times New Roman" w:eastAsia="Times New Roman" w:hAnsi="Times New Roman" w:cs="Times New Roman"/>
          <w:sz w:val="24"/>
          <w:szCs w:val="24"/>
        </w:rPr>
        <w:t>Strasburger</w:t>
      </w:r>
      <w:proofErr w:type="spellEnd"/>
      <w:r w:rsidRPr="005270F3">
        <w:rPr>
          <w:rFonts w:ascii="Times New Roman" w:eastAsia="Times New Roman" w:hAnsi="Times New Roman" w:cs="Times New Roman"/>
          <w:sz w:val="24"/>
          <w:szCs w:val="24"/>
        </w:rPr>
        <w:t xml:space="preserve">, W., 2015. Spatial and temporal changes in assemblage structure of zooplankton and pelagic fish across varying climate conditions in the eastern Bering Sea. </w:t>
      </w:r>
      <w:proofErr w:type="spellStart"/>
      <w:r w:rsidRPr="005270F3">
        <w:rPr>
          <w:rFonts w:ascii="Times New Roman" w:eastAsia="Times New Roman" w:hAnsi="Times New Roman" w:cs="Times New Roman"/>
          <w:sz w:val="24"/>
          <w:szCs w:val="24"/>
        </w:rPr>
        <w:t>Izvestia</w:t>
      </w:r>
      <w:proofErr w:type="spellEnd"/>
      <w:r w:rsidRPr="005270F3">
        <w:rPr>
          <w:rFonts w:ascii="Times New Roman" w:eastAsia="Times New Roman" w:hAnsi="Times New Roman" w:cs="Times New Roman"/>
          <w:sz w:val="24"/>
          <w:szCs w:val="24"/>
        </w:rPr>
        <w:t xml:space="preserve"> TINRO, </w:t>
      </w:r>
      <w:proofErr w:type="spellStart"/>
      <w:r w:rsidRPr="005270F3">
        <w:rPr>
          <w:rFonts w:ascii="Times New Roman" w:eastAsia="Times New Roman" w:hAnsi="Times New Roman" w:cs="Times New Roman"/>
          <w:sz w:val="24"/>
          <w:szCs w:val="24"/>
        </w:rPr>
        <w:t>vol</w:t>
      </w:r>
      <w:proofErr w:type="spellEnd"/>
      <w:r w:rsidRPr="005270F3">
        <w:rPr>
          <w:rFonts w:ascii="Times New Roman" w:eastAsia="Times New Roman" w:hAnsi="Times New Roman" w:cs="Times New Roman"/>
          <w:sz w:val="24"/>
          <w:szCs w:val="24"/>
        </w:rPr>
        <w:t xml:space="preserve"> 181, 141-160.</w:t>
      </w:r>
    </w:p>
    <w:p w14:paraId="1F5FE770" w14:textId="0E60CE0D" w:rsidR="005270F3" w:rsidRPr="005270F3" w:rsidRDefault="005270F3">
      <w:pPr>
        <w:rPr>
          <w:rFonts w:ascii="Times New Roman" w:eastAsia="Times New Roman" w:hAnsi="Times New Roman" w:cs="Times New Roman"/>
          <w:sz w:val="24"/>
          <w:szCs w:val="24"/>
        </w:rPr>
      </w:pPr>
      <w:r w:rsidRPr="005270F3">
        <w:rPr>
          <w:rFonts w:ascii="Times New Roman" w:eastAsia="Times New Roman" w:hAnsi="Times New Roman" w:cs="Times New Roman"/>
          <w:sz w:val="24"/>
          <w:szCs w:val="24"/>
        </w:rPr>
        <w:lastRenderedPageBreak/>
        <w:t>Eisner, L.,</w:t>
      </w:r>
      <w:r w:rsidRPr="00B46D31">
        <w:rPr>
          <w:rFonts w:ascii="Times New Roman" w:hAnsi="Times New Roman" w:cs="Times New Roman"/>
          <w:color w:val="222222"/>
          <w:sz w:val="24"/>
          <w:szCs w:val="24"/>
          <w:shd w:val="clear" w:color="auto" w:fill="FFFFFF"/>
        </w:rPr>
        <w:t xml:space="preserve"> </w:t>
      </w:r>
      <w:proofErr w:type="spellStart"/>
      <w:r w:rsidRPr="00B46D31">
        <w:rPr>
          <w:rFonts w:ascii="Times New Roman" w:hAnsi="Times New Roman" w:cs="Times New Roman"/>
          <w:color w:val="222222"/>
          <w:sz w:val="24"/>
          <w:szCs w:val="24"/>
          <w:shd w:val="clear" w:color="auto" w:fill="FFFFFF"/>
        </w:rPr>
        <w:t>Yasumiishi</w:t>
      </w:r>
      <w:proofErr w:type="spellEnd"/>
      <w:r w:rsidRPr="00B46D31">
        <w:rPr>
          <w:rFonts w:ascii="Times New Roman" w:hAnsi="Times New Roman" w:cs="Times New Roman"/>
          <w:color w:val="222222"/>
          <w:sz w:val="24"/>
          <w:szCs w:val="24"/>
          <w:shd w:val="clear" w:color="auto" w:fill="FFFFFF"/>
        </w:rPr>
        <w:t xml:space="preserve">, </w:t>
      </w:r>
      <w:r w:rsidRPr="00B46D31">
        <w:rPr>
          <w:rFonts w:ascii="Times New Roman" w:hAnsi="Times New Roman" w:cs="Times New Roman"/>
          <w:color w:val="222222"/>
          <w:sz w:val="24"/>
          <w:szCs w:val="24"/>
        </w:rPr>
        <w:t>E.,</w:t>
      </w:r>
      <w:r>
        <w:rPr>
          <w:rFonts w:ascii="Times New Roman" w:hAnsi="Times New Roman" w:cs="Times New Roman"/>
          <w:color w:val="222222"/>
          <w:sz w:val="24"/>
          <w:szCs w:val="24"/>
        </w:rPr>
        <w:t xml:space="preserve"> </w:t>
      </w:r>
      <w:r w:rsidRPr="00B46D31">
        <w:rPr>
          <w:rFonts w:ascii="Times New Roman" w:hAnsi="Times New Roman" w:cs="Times New Roman"/>
          <w:color w:val="222222"/>
          <w:sz w:val="24"/>
          <w:szCs w:val="24"/>
        </w:rPr>
        <w:t xml:space="preserve">A. Andrews, A., III, O’Leary, C. 2020. </w:t>
      </w:r>
      <w:r w:rsidRPr="00B46D31">
        <w:rPr>
          <w:rFonts w:ascii="Times New Roman" w:hAnsi="Times New Roman" w:cs="Times New Roman"/>
          <w:color w:val="222222"/>
          <w:sz w:val="24"/>
          <w:szCs w:val="24"/>
          <w:shd w:val="clear" w:color="auto" w:fill="FFFFFF"/>
        </w:rPr>
        <w:t xml:space="preserve">Large copepods as leading indicators of walleye </w:t>
      </w:r>
      <w:proofErr w:type="spellStart"/>
      <w:r w:rsidRPr="00B46D31">
        <w:rPr>
          <w:rFonts w:ascii="Times New Roman" w:hAnsi="Times New Roman" w:cs="Times New Roman"/>
          <w:color w:val="222222"/>
          <w:sz w:val="24"/>
          <w:szCs w:val="24"/>
          <w:shd w:val="clear" w:color="auto" w:fill="FFFFFF"/>
        </w:rPr>
        <w:t>pollock</w:t>
      </w:r>
      <w:proofErr w:type="spellEnd"/>
      <w:r w:rsidRPr="00B46D31">
        <w:rPr>
          <w:rFonts w:ascii="Times New Roman" w:hAnsi="Times New Roman" w:cs="Times New Roman"/>
          <w:color w:val="222222"/>
          <w:sz w:val="24"/>
          <w:szCs w:val="24"/>
          <w:shd w:val="clear" w:color="auto" w:fill="FFFFFF"/>
        </w:rPr>
        <w:t xml:space="preserve"> recruitment in the southeastern Bering Sea: sample-based and </w:t>
      </w:r>
      <w:proofErr w:type="spellStart"/>
      <w:r w:rsidRPr="00B46D31">
        <w:rPr>
          <w:rFonts w:ascii="Times New Roman" w:hAnsi="Times New Roman" w:cs="Times New Roman"/>
          <w:color w:val="222222"/>
          <w:sz w:val="24"/>
          <w:szCs w:val="24"/>
          <w:shd w:val="clear" w:color="auto" w:fill="FFFFFF"/>
        </w:rPr>
        <w:t>spatio</w:t>
      </w:r>
      <w:proofErr w:type="spellEnd"/>
      <w:r w:rsidRPr="00B46D31">
        <w:rPr>
          <w:rFonts w:ascii="Times New Roman" w:hAnsi="Times New Roman" w:cs="Times New Roman"/>
          <w:color w:val="222222"/>
          <w:sz w:val="24"/>
          <w:szCs w:val="24"/>
          <w:shd w:val="clear" w:color="auto" w:fill="FFFFFF"/>
        </w:rPr>
        <w:t>-temporal model (VAST) results. Fisheries Research (in press)</w:t>
      </w:r>
      <w:r>
        <w:rPr>
          <w:rFonts w:ascii="Times New Roman" w:hAnsi="Times New Roman" w:cs="Times New Roman"/>
          <w:color w:val="222222"/>
          <w:sz w:val="24"/>
          <w:szCs w:val="24"/>
          <w:shd w:val="clear" w:color="auto" w:fill="FFFFFF"/>
        </w:rPr>
        <w:t>.</w:t>
      </w:r>
    </w:p>
    <w:p w14:paraId="70440F97" w14:textId="77777777" w:rsidR="00FA780B" w:rsidRDefault="009A3DD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Heintz</w:t>
      </w:r>
      <w:proofErr w:type="spellEnd"/>
      <w:r>
        <w:rPr>
          <w:rFonts w:ascii="Times New Roman" w:eastAsia="Times New Roman" w:hAnsi="Times New Roman" w:cs="Times New Roman"/>
          <w:sz w:val="24"/>
          <w:szCs w:val="24"/>
        </w:rPr>
        <w:t xml:space="preserve">, R.A., </w:t>
      </w:r>
      <w:proofErr w:type="spellStart"/>
      <w:r>
        <w:rPr>
          <w:rFonts w:ascii="Times New Roman" w:eastAsia="Times New Roman" w:hAnsi="Times New Roman" w:cs="Times New Roman"/>
          <w:sz w:val="24"/>
          <w:szCs w:val="24"/>
        </w:rPr>
        <w:t>Siddon</w:t>
      </w:r>
      <w:proofErr w:type="spellEnd"/>
      <w:r>
        <w:rPr>
          <w:rFonts w:ascii="Times New Roman" w:eastAsia="Times New Roman" w:hAnsi="Times New Roman" w:cs="Times New Roman"/>
          <w:sz w:val="24"/>
          <w:szCs w:val="24"/>
        </w:rPr>
        <w:t xml:space="preserve">, E.C., Farley Jr., E.V., </w:t>
      </w:r>
      <w:proofErr w:type="spellStart"/>
      <w:r>
        <w:rPr>
          <w:rFonts w:ascii="Times New Roman" w:eastAsia="Times New Roman" w:hAnsi="Times New Roman" w:cs="Times New Roman"/>
          <w:sz w:val="24"/>
          <w:szCs w:val="24"/>
        </w:rPr>
        <w:t>Napp</w:t>
      </w:r>
      <w:proofErr w:type="spellEnd"/>
      <w:r>
        <w:rPr>
          <w:rFonts w:ascii="Times New Roman" w:eastAsia="Times New Roman" w:hAnsi="Times New Roman" w:cs="Times New Roman"/>
          <w:sz w:val="24"/>
          <w:szCs w:val="24"/>
        </w:rPr>
        <w:t xml:space="preserve">, J.M., 2013. Climate-related changes in the nutritional condition of young-of-the-year walleye </w:t>
      </w:r>
      <w:proofErr w:type="spellStart"/>
      <w:r>
        <w:rPr>
          <w:rFonts w:ascii="Times New Roman" w:eastAsia="Times New Roman" w:hAnsi="Times New Roman" w:cs="Times New Roman"/>
          <w:sz w:val="24"/>
          <w:szCs w:val="24"/>
        </w:rPr>
        <w:t>pollock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Theragra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chalcogramma</w:t>
      </w:r>
      <w:proofErr w:type="spellEnd"/>
      <w:r>
        <w:rPr>
          <w:rFonts w:ascii="Times New Roman" w:eastAsia="Times New Roman" w:hAnsi="Times New Roman" w:cs="Times New Roman"/>
          <w:sz w:val="24"/>
          <w:szCs w:val="24"/>
        </w:rPr>
        <w:t>) from the eastern Bering Sea. Deep Sea Res. II 94,150–156.</w:t>
      </w:r>
    </w:p>
    <w:p w14:paraId="7E16F4F6" w14:textId="77777777" w:rsidR="00FA780B" w:rsidRDefault="009A3DDD">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Hunt, G., Aydin, K., Coyle, K., Eisner, L., Farley, E., </w:t>
      </w:r>
      <w:proofErr w:type="spellStart"/>
      <w:r>
        <w:rPr>
          <w:rFonts w:ascii="Times New Roman" w:eastAsia="Times New Roman" w:hAnsi="Times New Roman" w:cs="Times New Roman"/>
          <w:sz w:val="24"/>
          <w:szCs w:val="24"/>
        </w:rPr>
        <w:t>Heintz</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Mueter</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Napp</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Ressler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Stabeno</w:t>
      </w:r>
      <w:proofErr w:type="spellEnd"/>
      <w:r>
        <w:rPr>
          <w:rFonts w:ascii="Times New Roman" w:eastAsia="Times New Roman" w:hAnsi="Times New Roman" w:cs="Times New Roman"/>
          <w:sz w:val="24"/>
          <w:szCs w:val="24"/>
        </w:rPr>
        <w:t>, P. 2011</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Climate impacts on eastern Bering Sea food webs: A synthesis of new data and revision of the Oscillating Control Hypothesis. ICES J. Mar Sci. 68: 1230-1243.</w:t>
      </w:r>
    </w:p>
    <w:p w14:paraId="34BF025C" w14:textId="77777777" w:rsidR="005559F9" w:rsidRPr="003A5479" w:rsidRDefault="005559F9" w:rsidP="005559F9">
      <w:pPr>
        <w:spacing w:line="240" w:lineRule="auto"/>
        <w:rPr>
          <w:rFonts w:ascii="Times New Roman" w:hAnsi="Times New Roman" w:cs="Times New Roman"/>
          <w:sz w:val="24"/>
          <w:szCs w:val="24"/>
        </w:rPr>
      </w:pPr>
      <w:proofErr w:type="spellStart"/>
      <w:r w:rsidRPr="003A5479">
        <w:rPr>
          <w:rFonts w:ascii="Times New Roman" w:hAnsi="Times New Roman" w:cs="Times New Roman"/>
          <w:color w:val="222222"/>
          <w:sz w:val="24"/>
          <w:szCs w:val="24"/>
          <w:shd w:val="clear" w:color="auto" w:fill="FFFFFF"/>
        </w:rPr>
        <w:t>Ianelli</w:t>
      </w:r>
      <w:proofErr w:type="spellEnd"/>
      <w:r w:rsidRPr="003A5479">
        <w:rPr>
          <w:rFonts w:ascii="Times New Roman" w:hAnsi="Times New Roman" w:cs="Times New Roman"/>
          <w:color w:val="222222"/>
          <w:sz w:val="24"/>
          <w:szCs w:val="24"/>
          <w:shd w:val="clear" w:color="auto" w:fill="FFFFFF"/>
        </w:rPr>
        <w:t>, J. N.,</w:t>
      </w:r>
      <w:r w:rsidRPr="003A5479">
        <w:rPr>
          <w:rFonts w:ascii="Times New Roman" w:hAnsi="Times New Roman" w:cs="Times New Roman"/>
          <w:sz w:val="24"/>
          <w:szCs w:val="24"/>
        </w:rPr>
        <w:t xml:space="preserve"> </w:t>
      </w:r>
      <w:proofErr w:type="spellStart"/>
      <w:r>
        <w:rPr>
          <w:rFonts w:ascii="Times New Roman" w:hAnsi="Times New Roman" w:cs="Times New Roman"/>
          <w:sz w:val="24"/>
          <w:szCs w:val="24"/>
        </w:rPr>
        <w:t>Fissel</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Holsman</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Honkalehto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Kotwicki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Monnahan</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Siddon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Stienessen</w:t>
      </w:r>
      <w:proofErr w:type="spellEnd"/>
      <w:r>
        <w:rPr>
          <w:rFonts w:ascii="Times New Roman" w:hAnsi="Times New Roman" w:cs="Times New Roman"/>
          <w:sz w:val="24"/>
          <w:szCs w:val="24"/>
        </w:rPr>
        <w:t>, &amp; Thorson, J</w:t>
      </w:r>
      <w:r w:rsidRPr="003A5479">
        <w:rPr>
          <w:rFonts w:ascii="Times New Roman" w:hAnsi="Times New Roman" w:cs="Times New Roman"/>
          <w:sz w:val="24"/>
          <w:szCs w:val="24"/>
        </w:rPr>
        <w:t>. 201</w:t>
      </w:r>
      <w:r>
        <w:rPr>
          <w:rFonts w:ascii="Times New Roman" w:hAnsi="Times New Roman" w:cs="Times New Roman"/>
          <w:sz w:val="24"/>
          <w:szCs w:val="24"/>
        </w:rPr>
        <w:t>9</w:t>
      </w:r>
      <w:r w:rsidRPr="003A5479">
        <w:rPr>
          <w:rFonts w:ascii="Times New Roman" w:hAnsi="Times New Roman" w:cs="Times New Roman"/>
          <w:sz w:val="24"/>
          <w:szCs w:val="24"/>
        </w:rPr>
        <w:t xml:space="preserve">. Assessment of walleye </w:t>
      </w:r>
      <w:proofErr w:type="spellStart"/>
      <w:r w:rsidRPr="003A5479">
        <w:rPr>
          <w:rFonts w:ascii="Times New Roman" w:hAnsi="Times New Roman" w:cs="Times New Roman"/>
          <w:sz w:val="24"/>
          <w:szCs w:val="24"/>
        </w:rPr>
        <w:t>pollock</w:t>
      </w:r>
      <w:proofErr w:type="spellEnd"/>
      <w:r w:rsidRPr="003A5479">
        <w:rPr>
          <w:rFonts w:ascii="Times New Roman" w:hAnsi="Times New Roman" w:cs="Times New Roman"/>
          <w:sz w:val="24"/>
          <w:szCs w:val="24"/>
        </w:rPr>
        <w:t xml:space="preserve"> stock in the Eastern Bering Sea.</w:t>
      </w:r>
      <w:r w:rsidRPr="003A5479">
        <w:rPr>
          <w:rFonts w:ascii="Times New Roman" w:hAnsi="Times New Roman" w:cs="Times New Roman"/>
          <w:i/>
          <w:sz w:val="24"/>
          <w:szCs w:val="24"/>
        </w:rPr>
        <w:t xml:space="preserve"> In</w:t>
      </w:r>
      <w:r w:rsidRPr="003A5479">
        <w:rPr>
          <w:rFonts w:ascii="Times New Roman" w:hAnsi="Times New Roman" w:cs="Times New Roman"/>
          <w:sz w:val="24"/>
          <w:szCs w:val="24"/>
        </w:rPr>
        <w:t xml:space="preserve">: </w:t>
      </w:r>
      <w:r w:rsidRPr="003A5479">
        <w:rPr>
          <w:rFonts w:ascii="Times New Roman" w:hAnsi="Times New Roman" w:cs="Times New Roman"/>
          <w:i/>
          <w:sz w:val="24"/>
          <w:szCs w:val="24"/>
        </w:rPr>
        <w:t xml:space="preserve">Stock Assessment and Fishery Evaluation Report for the </w:t>
      </w:r>
      <w:proofErr w:type="spellStart"/>
      <w:r w:rsidRPr="003A5479">
        <w:rPr>
          <w:rFonts w:ascii="Times New Roman" w:hAnsi="Times New Roman" w:cs="Times New Roman"/>
          <w:i/>
          <w:sz w:val="24"/>
          <w:szCs w:val="24"/>
        </w:rPr>
        <w:t>Groundfish</w:t>
      </w:r>
      <w:proofErr w:type="spellEnd"/>
      <w:r w:rsidRPr="003A5479">
        <w:rPr>
          <w:rFonts w:ascii="Times New Roman" w:hAnsi="Times New Roman" w:cs="Times New Roman"/>
          <w:i/>
          <w:sz w:val="24"/>
          <w:szCs w:val="24"/>
        </w:rPr>
        <w:t xml:space="preserve"> Resources of the Bering Sea/Aleutian Islands Regions</w:t>
      </w:r>
      <w:r w:rsidRPr="003A5479">
        <w:rPr>
          <w:rFonts w:ascii="Times New Roman" w:hAnsi="Times New Roman" w:cs="Times New Roman"/>
          <w:sz w:val="24"/>
          <w:szCs w:val="24"/>
        </w:rPr>
        <w:t>. Anchorage: North Pacific Fish</w:t>
      </w:r>
      <w:r>
        <w:rPr>
          <w:rFonts w:ascii="Times New Roman" w:hAnsi="Times New Roman" w:cs="Times New Roman"/>
          <w:sz w:val="24"/>
          <w:szCs w:val="24"/>
        </w:rPr>
        <w:t>eries Management Council, pp. 1–169</w:t>
      </w:r>
      <w:r w:rsidRPr="003A5479">
        <w:rPr>
          <w:rFonts w:ascii="Times New Roman" w:hAnsi="Times New Roman" w:cs="Times New Roman"/>
          <w:sz w:val="24"/>
          <w:szCs w:val="24"/>
        </w:rPr>
        <w:t>.</w:t>
      </w:r>
    </w:p>
    <w:p w14:paraId="5B3E717C" w14:textId="479FA910" w:rsidR="00C02565" w:rsidRPr="00C02565" w:rsidRDefault="00C02565" w:rsidP="00C02565">
      <w:pPr>
        <w:spacing w:line="240" w:lineRule="auto"/>
        <w:rPr>
          <w:rFonts w:ascii="Times New Roman" w:eastAsia="Times New Roman" w:hAnsi="Times New Roman" w:cs="Times New Roman"/>
          <w:sz w:val="24"/>
          <w:szCs w:val="24"/>
        </w:rPr>
      </w:pPr>
      <w:r w:rsidRPr="00C02565">
        <w:rPr>
          <w:rFonts w:ascii="Times New Roman" w:eastAsia="Times New Roman" w:hAnsi="Times New Roman" w:cs="Times New Roman"/>
          <w:sz w:val="24"/>
          <w:szCs w:val="24"/>
        </w:rPr>
        <w:t>Thorson, J.T., Pinsky, M.L., Ward, E.J., 2016</w:t>
      </w:r>
      <w:r>
        <w:rPr>
          <w:rFonts w:ascii="Times New Roman" w:eastAsia="Times New Roman" w:hAnsi="Times New Roman" w:cs="Times New Roman"/>
          <w:sz w:val="24"/>
          <w:szCs w:val="24"/>
        </w:rPr>
        <w:t>a</w:t>
      </w:r>
      <w:r w:rsidRPr="00C02565">
        <w:rPr>
          <w:rFonts w:ascii="Times New Roman" w:eastAsia="Times New Roman" w:hAnsi="Times New Roman" w:cs="Times New Roman"/>
          <w:sz w:val="24"/>
          <w:szCs w:val="24"/>
        </w:rPr>
        <w:t xml:space="preserve">. Model‐based inference for estimating shifts in species distribution, area occupied and </w:t>
      </w:r>
      <w:proofErr w:type="spellStart"/>
      <w:r w:rsidRPr="00C02565">
        <w:rPr>
          <w:rFonts w:ascii="Times New Roman" w:eastAsia="Times New Roman" w:hAnsi="Times New Roman" w:cs="Times New Roman"/>
          <w:sz w:val="24"/>
          <w:szCs w:val="24"/>
        </w:rPr>
        <w:t>centre</w:t>
      </w:r>
      <w:proofErr w:type="spellEnd"/>
      <w:r w:rsidRPr="00C02565">
        <w:rPr>
          <w:rFonts w:ascii="Times New Roman" w:eastAsia="Times New Roman" w:hAnsi="Times New Roman" w:cs="Times New Roman"/>
          <w:sz w:val="24"/>
          <w:szCs w:val="24"/>
        </w:rPr>
        <w:t xml:space="preserve"> of gravity. Methods Ecol. </w:t>
      </w:r>
      <w:proofErr w:type="spellStart"/>
      <w:r w:rsidRPr="00C02565">
        <w:rPr>
          <w:rFonts w:ascii="Times New Roman" w:eastAsia="Times New Roman" w:hAnsi="Times New Roman" w:cs="Times New Roman"/>
          <w:sz w:val="24"/>
          <w:szCs w:val="24"/>
        </w:rPr>
        <w:t>Evol</w:t>
      </w:r>
      <w:proofErr w:type="spellEnd"/>
      <w:r w:rsidRPr="00C02565">
        <w:rPr>
          <w:rFonts w:ascii="Times New Roman" w:eastAsia="Times New Roman" w:hAnsi="Times New Roman" w:cs="Times New Roman"/>
          <w:sz w:val="24"/>
          <w:szCs w:val="24"/>
        </w:rPr>
        <w:t>. 7(8), 990-1002.</w:t>
      </w:r>
    </w:p>
    <w:p w14:paraId="7B3CF9F8" w14:textId="56DD55FD" w:rsidR="00AD28D3" w:rsidRDefault="00C02565" w:rsidP="00C02565">
      <w:pPr>
        <w:spacing w:line="240" w:lineRule="auto"/>
        <w:rPr>
          <w:rFonts w:ascii="Times New Roman" w:eastAsia="Times New Roman" w:hAnsi="Times New Roman" w:cs="Times New Roman"/>
          <w:sz w:val="24"/>
          <w:szCs w:val="24"/>
        </w:rPr>
      </w:pPr>
      <w:r w:rsidRPr="00C02565">
        <w:rPr>
          <w:rFonts w:ascii="Times New Roman" w:eastAsia="Times New Roman" w:hAnsi="Times New Roman" w:cs="Times New Roman"/>
          <w:sz w:val="24"/>
          <w:szCs w:val="24"/>
        </w:rPr>
        <w:t xml:space="preserve">Thorson, J.T., </w:t>
      </w:r>
      <w:proofErr w:type="spellStart"/>
      <w:r w:rsidRPr="00C02565">
        <w:rPr>
          <w:rFonts w:ascii="Times New Roman" w:eastAsia="Times New Roman" w:hAnsi="Times New Roman" w:cs="Times New Roman"/>
          <w:sz w:val="24"/>
          <w:szCs w:val="24"/>
        </w:rPr>
        <w:t>Rindorf</w:t>
      </w:r>
      <w:proofErr w:type="spellEnd"/>
      <w:r w:rsidRPr="00C02565">
        <w:rPr>
          <w:rFonts w:ascii="Times New Roman" w:eastAsia="Times New Roman" w:hAnsi="Times New Roman" w:cs="Times New Roman"/>
          <w:sz w:val="24"/>
          <w:szCs w:val="24"/>
        </w:rPr>
        <w:t xml:space="preserve">, A., </w:t>
      </w:r>
      <w:proofErr w:type="gramStart"/>
      <w:r w:rsidRPr="00C02565">
        <w:rPr>
          <w:rFonts w:ascii="Times New Roman" w:eastAsia="Times New Roman" w:hAnsi="Times New Roman" w:cs="Times New Roman"/>
          <w:sz w:val="24"/>
          <w:szCs w:val="24"/>
        </w:rPr>
        <w:t>Gao</w:t>
      </w:r>
      <w:proofErr w:type="gramEnd"/>
      <w:r w:rsidRPr="00C02565">
        <w:rPr>
          <w:rFonts w:ascii="Times New Roman" w:eastAsia="Times New Roman" w:hAnsi="Times New Roman" w:cs="Times New Roman"/>
          <w:sz w:val="24"/>
          <w:szCs w:val="24"/>
        </w:rPr>
        <w:t xml:space="preserve">, J., </w:t>
      </w:r>
      <w:proofErr w:type="spellStart"/>
      <w:r w:rsidRPr="00C02565">
        <w:rPr>
          <w:rFonts w:ascii="Times New Roman" w:eastAsia="Times New Roman" w:hAnsi="Times New Roman" w:cs="Times New Roman"/>
          <w:sz w:val="24"/>
          <w:szCs w:val="24"/>
        </w:rPr>
        <w:t>Hanselman</w:t>
      </w:r>
      <w:proofErr w:type="spellEnd"/>
      <w:r w:rsidRPr="00C02565">
        <w:rPr>
          <w:rFonts w:ascii="Times New Roman" w:eastAsia="Times New Roman" w:hAnsi="Times New Roman" w:cs="Times New Roman"/>
          <w:sz w:val="24"/>
          <w:szCs w:val="24"/>
        </w:rPr>
        <w:t>, D.H., Winker, H., 2016</w:t>
      </w:r>
      <w:r>
        <w:rPr>
          <w:rFonts w:ascii="Times New Roman" w:eastAsia="Times New Roman" w:hAnsi="Times New Roman" w:cs="Times New Roman"/>
          <w:sz w:val="24"/>
          <w:szCs w:val="24"/>
        </w:rPr>
        <w:t>b</w:t>
      </w:r>
      <w:r w:rsidRPr="00C02565">
        <w:rPr>
          <w:rFonts w:ascii="Times New Roman" w:eastAsia="Times New Roman" w:hAnsi="Times New Roman" w:cs="Times New Roman"/>
          <w:sz w:val="24"/>
          <w:szCs w:val="24"/>
        </w:rPr>
        <w:t>. Density-dependent changes in effective area occupied for sea-bottom-associated marine fishes. Proc. Royal Soc. B. 283, 20161853. https://doi.org/10.1098/rspb.2016.1853.</w:t>
      </w:r>
      <w:hyperlink r:id="rId7" w:history="1">
        <w:r w:rsidR="00AD28D3" w:rsidRPr="004D78FC">
          <w:rPr>
            <w:rStyle w:val="Hyperlink"/>
            <w:rFonts w:ascii="Times New Roman" w:eastAsia="Times New Roman" w:hAnsi="Times New Roman" w:cs="Times New Roman"/>
            <w:sz w:val="24"/>
            <w:szCs w:val="24"/>
          </w:rPr>
          <w:t>https://doi.org/10.1098/rspb.2016.1853</w:t>
        </w:r>
      </w:hyperlink>
      <w:r w:rsidRPr="00C02565">
        <w:rPr>
          <w:rFonts w:ascii="Times New Roman" w:eastAsia="Times New Roman" w:hAnsi="Times New Roman" w:cs="Times New Roman"/>
          <w:sz w:val="24"/>
          <w:szCs w:val="24"/>
        </w:rPr>
        <w:t>.</w:t>
      </w:r>
    </w:p>
    <w:p w14:paraId="60B1754D" w14:textId="0574A6F3" w:rsidR="00C02565" w:rsidRDefault="00C02565" w:rsidP="00C02565">
      <w:pPr>
        <w:spacing w:line="240" w:lineRule="auto"/>
        <w:rPr>
          <w:rFonts w:ascii="Times New Roman" w:eastAsia="Times New Roman" w:hAnsi="Times New Roman" w:cs="Times New Roman"/>
          <w:sz w:val="24"/>
          <w:szCs w:val="24"/>
        </w:rPr>
      </w:pPr>
      <w:r w:rsidRPr="00C02565">
        <w:rPr>
          <w:rFonts w:ascii="Times New Roman" w:eastAsia="Times New Roman" w:hAnsi="Times New Roman" w:cs="Times New Roman"/>
          <w:sz w:val="24"/>
          <w:szCs w:val="24"/>
        </w:rPr>
        <w:t>Thorson, J.T., Barnett, L.A.K., 2017. Comparing estimates of abundance trends and distribution shifts using single- and multispecies models of fishes and biogenic habitat, ICES J. of Mar. Sci. 74 (5), 1311-1321. https://doi.org/10.1093/icesjms/fsw193.</w:t>
      </w:r>
    </w:p>
    <w:p w14:paraId="0E51E6C8" w14:textId="77777777" w:rsidR="00FA780B" w:rsidRDefault="00FA780B">
      <w:pPr>
        <w:rPr>
          <w:rFonts w:ascii="Times New Roman" w:eastAsia="Times New Roman" w:hAnsi="Times New Roman" w:cs="Times New Roman"/>
          <w:sz w:val="24"/>
          <w:szCs w:val="24"/>
        </w:rPr>
      </w:pPr>
    </w:p>
    <w:p w14:paraId="770F3EED" w14:textId="77777777" w:rsidR="00FA780B" w:rsidRDefault="00FA780B">
      <w:pPr>
        <w:rPr>
          <w:rFonts w:ascii="Times New Roman" w:eastAsia="Times New Roman" w:hAnsi="Times New Roman" w:cs="Times New Roman"/>
          <w:sz w:val="24"/>
          <w:szCs w:val="24"/>
        </w:rPr>
      </w:pPr>
    </w:p>
    <w:sectPr w:rsidR="00FA78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lenYasumiishi.VM">
    <w15:presenceInfo w15:providerId="None" w15:userId="EllenYasumiishi.V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80B"/>
    <w:rsid w:val="00020365"/>
    <w:rsid w:val="00170816"/>
    <w:rsid w:val="00197E2F"/>
    <w:rsid w:val="001B7745"/>
    <w:rsid w:val="00240702"/>
    <w:rsid w:val="002B1159"/>
    <w:rsid w:val="002C6A57"/>
    <w:rsid w:val="002D6A5D"/>
    <w:rsid w:val="002F6CEE"/>
    <w:rsid w:val="0031073C"/>
    <w:rsid w:val="003174D0"/>
    <w:rsid w:val="0032337D"/>
    <w:rsid w:val="003D2F50"/>
    <w:rsid w:val="003E6FA5"/>
    <w:rsid w:val="00481289"/>
    <w:rsid w:val="00486E8B"/>
    <w:rsid w:val="004E2E2A"/>
    <w:rsid w:val="005150BE"/>
    <w:rsid w:val="00524593"/>
    <w:rsid w:val="005270F3"/>
    <w:rsid w:val="00544D54"/>
    <w:rsid w:val="005559F9"/>
    <w:rsid w:val="00586E21"/>
    <w:rsid w:val="0058751D"/>
    <w:rsid w:val="005A6BC4"/>
    <w:rsid w:val="005D6E84"/>
    <w:rsid w:val="00614190"/>
    <w:rsid w:val="00622D00"/>
    <w:rsid w:val="0063057C"/>
    <w:rsid w:val="00647D4A"/>
    <w:rsid w:val="007301D3"/>
    <w:rsid w:val="0073549C"/>
    <w:rsid w:val="00740F0A"/>
    <w:rsid w:val="00785664"/>
    <w:rsid w:val="007862DA"/>
    <w:rsid w:val="007C5CA9"/>
    <w:rsid w:val="008146A4"/>
    <w:rsid w:val="00816E25"/>
    <w:rsid w:val="0082552B"/>
    <w:rsid w:val="00834E55"/>
    <w:rsid w:val="00851AD1"/>
    <w:rsid w:val="00867718"/>
    <w:rsid w:val="0088615F"/>
    <w:rsid w:val="008F3DC3"/>
    <w:rsid w:val="008F5104"/>
    <w:rsid w:val="00931F2E"/>
    <w:rsid w:val="0095135E"/>
    <w:rsid w:val="0096205A"/>
    <w:rsid w:val="00980DA3"/>
    <w:rsid w:val="009A3DDD"/>
    <w:rsid w:val="00A26408"/>
    <w:rsid w:val="00A2645D"/>
    <w:rsid w:val="00A341D1"/>
    <w:rsid w:val="00A73AA8"/>
    <w:rsid w:val="00AD1C2D"/>
    <w:rsid w:val="00AD28D3"/>
    <w:rsid w:val="00AF6ED4"/>
    <w:rsid w:val="00B46D31"/>
    <w:rsid w:val="00B625AB"/>
    <w:rsid w:val="00B63353"/>
    <w:rsid w:val="00B83540"/>
    <w:rsid w:val="00BA28A4"/>
    <w:rsid w:val="00BC4E4B"/>
    <w:rsid w:val="00C02565"/>
    <w:rsid w:val="00C2275B"/>
    <w:rsid w:val="00C40783"/>
    <w:rsid w:val="00C43487"/>
    <w:rsid w:val="00C935A1"/>
    <w:rsid w:val="00CD1B7D"/>
    <w:rsid w:val="00CE0FA9"/>
    <w:rsid w:val="00D257A9"/>
    <w:rsid w:val="00D60DB3"/>
    <w:rsid w:val="00D73CDA"/>
    <w:rsid w:val="00D95442"/>
    <w:rsid w:val="00DB0606"/>
    <w:rsid w:val="00E12AB1"/>
    <w:rsid w:val="00E42187"/>
    <w:rsid w:val="00E551E8"/>
    <w:rsid w:val="00E66DF5"/>
    <w:rsid w:val="00F07262"/>
    <w:rsid w:val="00F45834"/>
    <w:rsid w:val="00F67502"/>
    <w:rsid w:val="00F82818"/>
    <w:rsid w:val="00FA780B"/>
    <w:rsid w:val="00FB5888"/>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B050"/>
  <w15:docId w15:val="{1EA2D14E-0B81-4AFF-BCBE-FBC244DF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12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AB1"/>
    <w:rPr>
      <w:rFonts w:ascii="Tahoma" w:hAnsi="Tahoma" w:cs="Tahoma"/>
      <w:sz w:val="16"/>
      <w:szCs w:val="16"/>
    </w:rPr>
  </w:style>
  <w:style w:type="character" w:styleId="CommentReference">
    <w:name w:val="annotation reference"/>
    <w:basedOn w:val="DefaultParagraphFont"/>
    <w:uiPriority w:val="99"/>
    <w:semiHidden/>
    <w:unhideWhenUsed/>
    <w:rsid w:val="005150BE"/>
    <w:rPr>
      <w:sz w:val="16"/>
      <w:szCs w:val="16"/>
    </w:rPr>
  </w:style>
  <w:style w:type="paragraph" w:styleId="CommentText">
    <w:name w:val="annotation text"/>
    <w:basedOn w:val="Normal"/>
    <w:link w:val="CommentTextChar"/>
    <w:uiPriority w:val="99"/>
    <w:semiHidden/>
    <w:unhideWhenUsed/>
    <w:rsid w:val="005150BE"/>
    <w:pPr>
      <w:spacing w:line="240" w:lineRule="auto"/>
    </w:pPr>
    <w:rPr>
      <w:sz w:val="20"/>
      <w:szCs w:val="20"/>
    </w:rPr>
  </w:style>
  <w:style w:type="character" w:customStyle="1" w:styleId="CommentTextChar">
    <w:name w:val="Comment Text Char"/>
    <w:basedOn w:val="DefaultParagraphFont"/>
    <w:link w:val="CommentText"/>
    <w:uiPriority w:val="99"/>
    <w:semiHidden/>
    <w:rsid w:val="005150BE"/>
    <w:rPr>
      <w:sz w:val="20"/>
      <w:szCs w:val="20"/>
    </w:rPr>
  </w:style>
  <w:style w:type="paragraph" w:styleId="CommentSubject">
    <w:name w:val="annotation subject"/>
    <w:basedOn w:val="CommentText"/>
    <w:next w:val="CommentText"/>
    <w:link w:val="CommentSubjectChar"/>
    <w:uiPriority w:val="99"/>
    <w:semiHidden/>
    <w:unhideWhenUsed/>
    <w:rsid w:val="005150BE"/>
    <w:rPr>
      <w:b/>
      <w:bCs/>
    </w:rPr>
  </w:style>
  <w:style w:type="character" w:customStyle="1" w:styleId="CommentSubjectChar">
    <w:name w:val="Comment Subject Char"/>
    <w:basedOn w:val="CommentTextChar"/>
    <w:link w:val="CommentSubject"/>
    <w:uiPriority w:val="99"/>
    <w:semiHidden/>
    <w:rsid w:val="005150BE"/>
    <w:rPr>
      <w:b/>
      <w:bCs/>
      <w:sz w:val="20"/>
      <w:szCs w:val="20"/>
    </w:rPr>
  </w:style>
  <w:style w:type="character" w:styleId="Hyperlink">
    <w:name w:val="Hyperlink"/>
    <w:basedOn w:val="DefaultParagraphFont"/>
    <w:uiPriority w:val="99"/>
    <w:unhideWhenUsed/>
    <w:rsid w:val="00AD28D3"/>
    <w:rPr>
      <w:color w:val="0563C1" w:themeColor="hyperlink"/>
      <w:u w:val="single"/>
    </w:rPr>
  </w:style>
  <w:style w:type="paragraph" w:styleId="Revision">
    <w:name w:val="Revision"/>
    <w:hidden/>
    <w:uiPriority w:val="99"/>
    <w:semiHidden/>
    <w:rsid w:val="008146A4"/>
    <w:pPr>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98/rspb.2016.18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iff"/><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hyperlink" Target="mailto:17109"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5</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NOAA Fisheries Service</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Ellen.Yasumiishi</dc:creator>
  <cp:lastModifiedBy>EllenYasumiishi.VM</cp:lastModifiedBy>
  <cp:revision>4</cp:revision>
  <dcterms:created xsi:type="dcterms:W3CDTF">2020-09-22T17:35:00Z</dcterms:created>
  <dcterms:modified xsi:type="dcterms:W3CDTF">2020-10-09T18:48:00Z</dcterms:modified>
</cp:coreProperties>
</file>